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6FFE" w14:textId="77777777" w:rsidR="009B1D59" w:rsidRPr="007E4F30" w:rsidRDefault="000952F9" w:rsidP="009B1D59">
      <w:pPr>
        <w:pStyle w:val="Title1"/>
        <w:rPr>
          <w:rFonts w:ascii="Times New Roman" w:hAnsi="Times New Roman"/>
          <w:szCs w:val="28"/>
        </w:rPr>
      </w:pPr>
      <w:commentRangeStart w:id="0"/>
      <w:r w:rsidRPr="007E4F30">
        <w:rPr>
          <w:rFonts w:ascii="Times New Roman" w:hAnsi="Times New Roman"/>
          <w:szCs w:val="28"/>
        </w:rPr>
        <w:t xml:space="preserve">The </w:t>
      </w:r>
      <w:commentRangeEnd w:id="0"/>
      <w:r w:rsidR="00A82160">
        <w:rPr>
          <w:rStyle w:val="CommentReference"/>
          <w:b w:val="0"/>
        </w:rPr>
        <w:commentReference w:id="0"/>
      </w:r>
      <w:r w:rsidRPr="007E4F30">
        <w:rPr>
          <w:rFonts w:ascii="Times New Roman" w:hAnsi="Times New Roman"/>
          <w:szCs w:val="28"/>
        </w:rPr>
        <w:t>Impact of Biometric Parameters on the Success of NBA Draft Picks</w:t>
      </w:r>
    </w:p>
    <w:p w14:paraId="7F3A0849" w14:textId="77777777" w:rsidR="009B1D59" w:rsidRDefault="000952F9" w:rsidP="000952F9">
      <w:pPr>
        <w:pStyle w:val="author"/>
        <w:spacing w:after="0"/>
        <w:rPr>
          <w:rFonts w:ascii="Times New Roman" w:hAnsi="Times New Roman"/>
          <w:lang w:val="de-DE"/>
        </w:rPr>
      </w:pPr>
      <w:r w:rsidRPr="007E4F30">
        <w:rPr>
          <w:rFonts w:ascii="Times New Roman" w:hAnsi="Times New Roman"/>
          <w:lang w:val="de-DE"/>
        </w:rPr>
        <w:t>Adarsh Kannan</w:t>
      </w:r>
      <w:r w:rsidR="009B1D59" w:rsidRPr="007E4F30">
        <w:rPr>
          <w:rFonts w:ascii="Times New Roman" w:hAnsi="Times New Roman"/>
          <w:lang w:val="de-DE"/>
        </w:rPr>
        <w:t xml:space="preserve">, </w:t>
      </w:r>
      <w:r w:rsidRPr="007E4F30">
        <w:rPr>
          <w:rFonts w:ascii="Times New Roman" w:hAnsi="Times New Roman"/>
          <w:lang w:val="de-DE"/>
        </w:rPr>
        <w:t>Brian Kolovich</w:t>
      </w:r>
      <w:r w:rsidR="009B1D59" w:rsidRPr="007E4F30">
        <w:rPr>
          <w:rFonts w:ascii="Times New Roman" w:hAnsi="Times New Roman"/>
          <w:lang w:val="de-DE"/>
        </w:rPr>
        <w:t xml:space="preserve">, </w:t>
      </w:r>
      <w:r w:rsidRPr="007E4F30">
        <w:rPr>
          <w:rFonts w:ascii="Times New Roman" w:hAnsi="Times New Roman"/>
          <w:lang w:val="de-DE"/>
        </w:rPr>
        <w:t>Brandon Lawrence</w:t>
      </w:r>
      <w:r w:rsidR="009B1D59" w:rsidRPr="007E4F30">
        <w:rPr>
          <w:rFonts w:ascii="Times New Roman" w:hAnsi="Times New Roman"/>
          <w:lang w:val="de-DE"/>
        </w:rPr>
        <w:t xml:space="preserve">, </w:t>
      </w:r>
      <w:r w:rsidR="0091665E" w:rsidRPr="007E4F30">
        <w:rPr>
          <w:rFonts w:ascii="Times New Roman" w:hAnsi="Times New Roman"/>
          <w:lang w:val="de-DE"/>
        </w:rPr>
        <w:t>Sohail Rafiqi</w:t>
      </w:r>
    </w:p>
    <w:p w14:paraId="705CCE61" w14:textId="77777777" w:rsidR="007E4F30" w:rsidRDefault="007E4F30" w:rsidP="007E4F30">
      <w:pPr>
        <w:pStyle w:val="authorinfo"/>
        <w:rPr>
          <w:lang w:val="de-DE"/>
        </w:rPr>
      </w:pPr>
    </w:p>
    <w:p w14:paraId="33666057" w14:textId="77777777" w:rsidR="007E4F30" w:rsidRPr="007E4F30" w:rsidRDefault="007E4F30" w:rsidP="007E4F30">
      <w:pPr>
        <w:pStyle w:val="email"/>
        <w:rPr>
          <w:lang w:val="de-DE"/>
        </w:rPr>
      </w:pPr>
      <w:r>
        <w:rPr>
          <w:lang w:val="de-DE"/>
        </w:rPr>
        <w:t>Southern Methodist University</w:t>
      </w:r>
    </w:p>
    <w:p w14:paraId="798AC23E" w14:textId="77777777" w:rsidR="007E4F30" w:rsidRPr="007E4F30" w:rsidRDefault="007E4F30" w:rsidP="007E4F30">
      <w:pPr>
        <w:pStyle w:val="email"/>
        <w:rPr>
          <w:lang w:val="de-DE"/>
        </w:rPr>
      </w:pPr>
      <w:r>
        <w:rPr>
          <w:rStyle w:val="st"/>
        </w:rPr>
        <w:t>6425 Boaz Lane</w:t>
      </w:r>
    </w:p>
    <w:p w14:paraId="5B4AC027" w14:textId="77777777" w:rsidR="007E4F30" w:rsidRPr="007E4F30" w:rsidRDefault="007E4F30" w:rsidP="007E4F30">
      <w:pPr>
        <w:pStyle w:val="email"/>
        <w:rPr>
          <w:lang w:val="de-DE"/>
        </w:rPr>
      </w:pPr>
      <w:r>
        <w:rPr>
          <w:lang w:val="de-DE"/>
        </w:rPr>
        <w:t>Dallas, TX 75205</w:t>
      </w:r>
    </w:p>
    <w:p w14:paraId="58FBC1F1" w14:textId="77777777" w:rsidR="000437D2" w:rsidRPr="000437D2" w:rsidRDefault="000437D2" w:rsidP="000437D2">
      <w:pPr>
        <w:pStyle w:val="abstract"/>
        <w:rPr>
          <w:ins w:id="1" w:author="Kolovich, Brian" w:date="2018-07-09T10:17:00Z"/>
          <w:color w:val="0070C0"/>
          <w:szCs w:val="18"/>
          <w:rPrChange w:id="2" w:author="Kolovich, Brian" w:date="2018-07-09T10:17:00Z">
            <w:rPr>
              <w:ins w:id="3" w:author="Kolovich, Brian" w:date="2018-07-09T10:17:00Z"/>
              <w:szCs w:val="18"/>
            </w:rPr>
          </w:rPrChange>
        </w:rPr>
      </w:pPr>
      <w:ins w:id="4" w:author="Kolovich, Brian" w:date="2018-07-09T10:17:00Z">
        <w:r w:rsidRPr="000437D2">
          <w:rPr>
            <w:b/>
            <w:color w:val="0070C0"/>
            <w:szCs w:val="18"/>
            <w:rPrChange w:id="5" w:author="Kolovich, Brian" w:date="2018-07-09T10:17:00Z">
              <w:rPr>
                <w:b/>
                <w:szCs w:val="18"/>
              </w:rPr>
            </w:rPrChange>
          </w:rPr>
          <w:t>Abstract.</w:t>
        </w:r>
        <w:r w:rsidRPr="000437D2">
          <w:rPr>
            <w:color w:val="0070C0"/>
            <w:szCs w:val="18"/>
            <w:rPrChange w:id="6" w:author="Kolovich, Brian" w:date="2018-07-09T10:17:00Z">
              <w:rPr>
                <w:szCs w:val="18"/>
              </w:rPr>
            </w:rPrChange>
          </w:rPr>
          <w:t xml:space="preserve"> In this paper, we present a machine learning based approach to projecting the success of National Basketball Association (NBA) draft prospects. With the proliferation of data, analytics have increasingly become a critical component in the assessment of professional and collegiate basketball players. The goal of this study is to leverage player biometric data, college statistics, draft selection order, and positional breakdown as modelling features into our prediction algorithms. From this, we hope to gain insight into the key metrics that determine future success. These findings may be useful in aiding basketball personnel in their evaluation and projection of NBA draft prospects. </w:t>
        </w:r>
      </w:ins>
    </w:p>
    <w:p w14:paraId="5DBA8D48" w14:textId="5039EB11" w:rsidR="00CC4152" w:rsidRPr="00324C4C" w:rsidDel="000437D2" w:rsidRDefault="009B1D59" w:rsidP="00CC4152">
      <w:pPr>
        <w:pStyle w:val="abstract"/>
        <w:rPr>
          <w:del w:id="7" w:author="Kolovich, Brian" w:date="2018-07-09T10:17:00Z"/>
          <w:szCs w:val="18"/>
        </w:rPr>
      </w:pPr>
      <w:del w:id="8" w:author="Kolovich, Brian" w:date="2018-07-09T10:17:00Z">
        <w:r w:rsidRPr="00324C4C" w:rsidDel="000437D2">
          <w:rPr>
            <w:b/>
            <w:szCs w:val="18"/>
          </w:rPr>
          <w:delText>Abstract.</w:delText>
        </w:r>
        <w:r w:rsidRPr="00324C4C" w:rsidDel="000437D2">
          <w:rPr>
            <w:szCs w:val="18"/>
          </w:rPr>
          <w:delText xml:space="preserve"> </w:delText>
        </w:r>
      </w:del>
      <w:ins w:id="9" w:author="Daniel Engels" w:date="2018-06-05T11:23:00Z">
        <w:del w:id="10" w:author="Kolovich, Brian" w:date="2018-07-09T10:17:00Z">
          <w:r w:rsidR="00C75283" w:rsidDel="000437D2">
            <w:rPr>
              <w:szCs w:val="18"/>
            </w:rPr>
            <w:delText xml:space="preserve"> </w:delText>
          </w:r>
        </w:del>
      </w:ins>
      <w:del w:id="11" w:author="Kolovich, Brian" w:date="2018-07-09T10:17:00Z">
        <w:r w:rsidR="000952F9" w:rsidRPr="00324C4C" w:rsidDel="000437D2">
          <w:rPr>
            <w:szCs w:val="18"/>
          </w:rPr>
          <w:delText>The National Basketball Association is the most prestigious basketball league in the entire world. There is an entry draft usually in the 3rd week of June, which allows teams to select prospects from college and from around the world. The world of biometrics has not been explored as much when it comes to draft prospects. We are looking to identify certain physical characteristics that foretell the amount of success prospects have in th</w:delText>
        </w:r>
        <w:r w:rsidR="00B229C9" w:rsidRPr="00324C4C" w:rsidDel="000437D2">
          <w:rPr>
            <w:szCs w:val="18"/>
          </w:rPr>
          <w:delText>e league based on prior drafts in combination with collegiate statistics.</w:delText>
        </w:r>
      </w:del>
      <w:ins w:id="12" w:author="Daniel Engels" w:date="2018-06-05T11:22:00Z">
        <w:del w:id="13" w:author="Kolovich, Brian" w:date="2018-07-09T10:17:00Z">
          <w:r w:rsidR="00C75283" w:rsidDel="000437D2">
            <w:rPr>
              <w:szCs w:val="18"/>
            </w:rPr>
            <w:delText>In this paper, we present</w:delText>
          </w:r>
        </w:del>
      </w:ins>
      <w:ins w:id="14" w:author="Daniel Engels" w:date="2018-06-05T11:23:00Z">
        <w:del w:id="15" w:author="Kolovich, Brian" w:date="2018-07-09T10:17:00Z">
          <w:r w:rsidR="00C75283" w:rsidDel="000437D2">
            <w:rPr>
              <w:szCs w:val="18"/>
            </w:rPr>
            <w:delText>…</w:delText>
          </w:r>
        </w:del>
      </w:ins>
      <w:del w:id="16" w:author="Kolovich, Brian" w:date="2018-07-09T10:17:00Z">
        <w:r w:rsidR="00B229C9" w:rsidRPr="00324C4C" w:rsidDel="000437D2">
          <w:rPr>
            <w:szCs w:val="18"/>
          </w:rPr>
          <w:delText xml:space="preserve"> </w:delText>
        </w:r>
      </w:del>
    </w:p>
    <w:p w14:paraId="58CAD953" w14:textId="77777777" w:rsidR="007E4F30" w:rsidRPr="009A3755" w:rsidRDefault="007E4F30" w:rsidP="007E4F30">
      <w:pPr>
        <w:pStyle w:val="heading10"/>
      </w:pPr>
      <w:r w:rsidRPr="009A3755">
        <w:t>1   Introduction</w:t>
      </w:r>
    </w:p>
    <w:p w14:paraId="79001AA4" w14:textId="77777777" w:rsidR="005D1BA8" w:rsidRDefault="005D1BA8" w:rsidP="00C951AE">
      <w:pPr>
        <w:pStyle w:val="p1a"/>
        <w:rPr>
          <w:ins w:id="17" w:author="Daniel Engels" w:date="2018-06-05T12:02:00Z"/>
        </w:rPr>
      </w:pPr>
      <w:ins w:id="18" w:author="Daniel Engels" w:date="2018-06-05T12:02:00Z">
        <w:r>
          <w:t>THIS NEEDS TO BE REWRITTEN.</w:t>
        </w:r>
      </w:ins>
      <w:ins w:id="19" w:author="Daniel Engels" w:date="2018-06-05T12:03:00Z">
        <w:r>
          <w:t xml:space="preserve"> WHAT IS YOUR PROBLEM STATEMENT?</w:t>
        </w:r>
      </w:ins>
    </w:p>
    <w:p w14:paraId="140B0F73" w14:textId="77777777" w:rsidR="005D1BA8" w:rsidRDefault="005D1BA8" w:rsidP="00C951AE">
      <w:pPr>
        <w:pStyle w:val="p1a"/>
        <w:rPr>
          <w:ins w:id="20" w:author="Daniel Engels" w:date="2018-06-05T12:02:00Z"/>
        </w:rPr>
      </w:pPr>
    </w:p>
    <w:p w14:paraId="075C6AA6" w14:textId="77777777" w:rsidR="00C75283" w:rsidRDefault="00CC4152" w:rsidP="00C951AE">
      <w:pPr>
        <w:pStyle w:val="p1a"/>
        <w:rPr>
          <w:ins w:id="21" w:author="Daniel Engels" w:date="2018-06-05T11:27:00Z"/>
        </w:rPr>
      </w:pPr>
      <w:r w:rsidRPr="007E4F30">
        <w:t xml:space="preserve">The National Basketball Association (NBA) has been holding an annual draft for </w:t>
      </w:r>
      <w:commentRangeStart w:id="22"/>
      <w:r w:rsidRPr="007E4F30">
        <w:t xml:space="preserve">prospects </w:t>
      </w:r>
      <w:commentRangeEnd w:id="22"/>
      <w:r w:rsidR="00C75283">
        <w:rPr>
          <w:rStyle w:val="CommentReference"/>
        </w:rPr>
        <w:commentReference w:id="22"/>
      </w:r>
      <w:r w:rsidRPr="007E4F30">
        <w:t xml:space="preserve">since 1947. The draft is responsible for the highest influx of new players to the league. Recently, analytics in the NBA </w:t>
      </w:r>
      <w:r w:rsidR="00F528B9">
        <w:t xml:space="preserve">has become a </w:t>
      </w:r>
      <w:commentRangeStart w:id="23"/>
      <w:r w:rsidR="00F528B9">
        <w:t>market opportunity</w:t>
      </w:r>
      <w:commentRangeEnd w:id="23"/>
      <w:r w:rsidR="00C75283">
        <w:rPr>
          <w:rStyle w:val="CommentReference"/>
        </w:rPr>
        <w:commentReference w:id="23"/>
      </w:r>
      <w:r w:rsidRPr="007E4F30">
        <w:t>, with a slew of highly educated and experienced professionals in the data science industry</w:t>
      </w:r>
      <w:del w:id="24" w:author="Daniel Engels" w:date="2018-06-05T11:25:00Z">
        <w:r w:rsidRPr="007E4F30" w:rsidDel="00C75283">
          <w:delText>,</w:delText>
        </w:r>
      </w:del>
      <w:r w:rsidRPr="007E4F30">
        <w:t xml:space="preserve"> taking over higher management positions in the realm of player personnel. This has created a whole new style of basketball and a </w:t>
      </w:r>
      <w:commentRangeStart w:id="25"/>
      <w:r w:rsidRPr="007E4F30">
        <w:t xml:space="preserve">more efficient manner </w:t>
      </w:r>
      <w:commentRangeEnd w:id="25"/>
      <w:r w:rsidR="00C75283">
        <w:rPr>
          <w:rStyle w:val="CommentReference"/>
        </w:rPr>
        <w:commentReference w:id="25"/>
      </w:r>
      <w:r w:rsidRPr="007E4F30">
        <w:t xml:space="preserve">of selecting players. </w:t>
      </w:r>
    </w:p>
    <w:p w14:paraId="7F741ACC" w14:textId="77777777" w:rsidR="00C75283" w:rsidRDefault="00C75283" w:rsidP="00C951AE">
      <w:pPr>
        <w:pStyle w:val="p1a"/>
        <w:rPr>
          <w:ins w:id="26" w:author="Daniel Engels" w:date="2018-06-05T11:27:00Z"/>
        </w:rPr>
      </w:pPr>
    </w:p>
    <w:p w14:paraId="243502AA" w14:textId="77777777" w:rsidR="00CC4152" w:rsidRDefault="00CC4152" w:rsidP="00C951AE">
      <w:pPr>
        <w:pStyle w:val="p1a"/>
      </w:pPr>
      <w:r w:rsidRPr="007E4F30">
        <w:t>One area where data science has not been advanced is in the field of biometrics.</w:t>
      </w:r>
      <w:ins w:id="27" w:author="Daniel Engels" w:date="2018-06-05T11:28:00Z">
        <w:r w:rsidR="008B0528">
          <w:t xml:space="preserve"> </w:t>
        </w:r>
      </w:ins>
      <w:ins w:id="28" w:author="Daniel Engels" w:date="2018-06-05T11:29:00Z">
        <w:r w:rsidR="008B0528">
          <w:t xml:space="preserve">THIS IS A </w:t>
        </w:r>
      </w:ins>
      <w:ins w:id="29" w:author="Daniel Engels" w:date="2018-06-05T11:28:00Z">
        <w:r w:rsidR="008B0528">
          <w:t>FALSE STATEMENT.</w:t>
        </w:r>
      </w:ins>
    </w:p>
    <w:p w14:paraId="20B405A8" w14:textId="77777777" w:rsidR="008B0528" w:rsidRDefault="008B0528" w:rsidP="00C951AE">
      <w:pPr>
        <w:pStyle w:val="p1a"/>
        <w:rPr>
          <w:ins w:id="30" w:author="Daniel Engels" w:date="2018-06-05T11:29:00Z"/>
        </w:rPr>
      </w:pPr>
    </w:p>
    <w:p w14:paraId="3549C5F7" w14:textId="77777777" w:rsidR="002A35ED" w:rsidRPr="008B0528" w:rsidDel="00C75283" w:rsidRDefault="002A35ED">
      <w:pPr>
        <w:rPr>
          <w:del w:id="31" w:author="Daniel Engels" w:date="2018-06-05T11:23:00Z"/>
        </w:rPr>
        <w:pPrChange w:id="32" w:author="Daniel Engels" w:date="2018-06-05T11:29:00Z">
          <w:pPr>
            <w:pStyle w:val="heading20"/>
          </w:pPr>
        </w:pPrChange>
      </w:pPr>
      <w:commentRangeStart w:id="33"/>
      <w:del w:id="34" w:author="Daniel Engels" w:date="2018-06-05T11:23:00Z">
        <w:r w:rsidDel="00C75283">
          <w:delText xml:space="preserve">1.1 </w:delText>
        </w:r>
        <w:r w:rsidRPr="007E4F30" w:rsidDel="00C75283">
          <w:delText>Biometric Parameters</w:delText>
        </w:r>
      </w:del>
    </w:p>
    <w:p w14:paraId="6A3C5697" w14:textId="77777777" w:rsidR="00CC4152" w:rsidRPr="007E4F30" w:rsidDel="00C75283" w:rsidRDefault="00CC4152" w:rsidP="00C951AE">
      <w:pPr>
        <w:pStyle w:val="p1a"/>
        <w:rPr>
          <w:del w:id="35" w:author="Daniel Engels" w:date="2018-06-05T11:23:00Z"/>
        </w:rPr>
      </w:pPr>
    </w:p>
    <w:p w14:paraId="27D2D219" w14:textId="77777777" w:rsidR="008B0528" w:rsidRDefault="00CC4152" w:rsidP="00C951AE">
      <w:pPr>
        <w:pStyle w:val="p1a"/>
        <w:rPr>
          <w:ins w:id="36" w:author="Daniel Engels" w:date="2018-06-05T11:28:00Z"/>
        </w:rPr>
      </w:pPr>
      <w:r w:rsidRPr="007E4F30">
        <w:t xml:space="preserve">Biometrics </w:t>
      </w:r>
      <w:commentRangeEnd w:id="33"/>
      <w:r w:rsidR="00C75283">
        <w:rPr>
          <w:rStyle w:val="CommentReference"/>
        </w:rPr>
        <w:commentReference w:id="33"/>
      </w:r>
      <w:r w:rsidRPr="007E4F30">
        <w:t xml:space="preserve">refers to the branch of statistics that deals with data relating to living organisms. </w:t>
      </w:r>
    </w:p>
    <w:p w14:paraId="5DD2CA7E" w14:textId="77777777" w:rsidR="008B0528" w:rsidRDefault="008B0528" w:rsidP="00C951AE">
      <w:pPr>
        <w:pStyle w:val="p1a"/>
        <w:rPr>
          <w:ins w:id="37" w:author="Daniel Engels" w:date="2018-06-05T11:28:00Z"/>
        </w:rPr>
      </w:pPr>
    </w:p>
    <w:p w14:paraId="7AAF3390" w14:textId="77777777" w:rsidR="00C951AE" w:rsidRPr="007E4F30" w:rsidRDefault="00CC4152" w:rsidP="00C951AE">
      <w:pPr>
        <w:pStyle w:val="p1a"/>
      </w:pPr>
      <w:del w:id="38" w:author="Daniel Engels" w:date="2018-06-05T11:28:00Z">
        <w:r w:rsidRPr="007E4F30" w:rsidDel="008B0528">
          <w:delText xml:space="preserve">We are looking to analyze he biological parameters that have been available for draft picks in the past and extrapolate on any trends that we find in our data. Our measures for success will be clearly defined with the advanced analytics that are now available to us. The ethical issues that we foresee going forward have to do with the sensitivity and privacy of medical records that all persons in the United States expect to have protected. </w:delText>
        </w:r>
      </w:del>
      <w:r w:rsidR="00B229C9" w:rsidRPr="007E4F30">
        <w:t>The biometric parameters collected are determined by the NBA Draft combine, an event that is held before the NBA Draft every year.</w:t>
      </w:r>
      <w:r w:rsidR="004F4612" w:rsidRPr="007E4F30">
        <w:t xml:space="preserve"> The parameters include height without shoes, height with shoes, wingspan, standing reach, maximum vertical, maximum vertical reach, vertical with no step, vertical with no step reach, weight, body fat percent, hand length, hand width, number of bench presses, agility, and sprint time. </w:t>
      </w:r>
    </w:p>
    <w:p w14:paraId="2E5A1BD1" w14:textId="77777777" w:rsidR="002A35ED" w:rsidRPr="007E4F30" w:rsidDel="00C75283" w:rsidRDefault="002A35ED" w:rsidP="002A35ED">
      <w:pPr>
        <w:pStyle w:val="heading20"/>
        <w:rPr>
          <w:del w:id="39" w:author="Daniel Engels" w:date="2018-06-05T11:23:00Z"/>
        </w:rPr>
      </w:pPr>
      <w:del w:id="40" w:author="Daniel Engels" w:date="2018-06-05T11:23:00Z">
        <w:r w:rsidDel="00C75283">
          <w:lastRenderedPageBreak/>
          <w:delText>1.2 College Statistics</w:delText>
        </w:r>
      </w:del>
    </w:p>
    <w:p w14:paraId="51E9E82F" w14:textId="77777777" w:rsidR="004F4612" w:rsidRPr="007E4F30" w:rsidDel="00C75283" w:rsidRDefault="004F4612" w:rsidP="00D01C65">
      <w:pPr>
        <w:ind w:firstLine="0"/>
        <w:rPr>
          <w:del w:id="41" w:author="Daniel Engels" w:date="2018-06-05T11:23:00Z"/>
        </w:rPr>
      </w:pPr>
      <w:r w:rsidRPr="007E4F30">
        <w:t xml:space="preserve">Basketball statistics have evolved in the last twenty years. Since the advent of analytics in sports, </w:t>
      </w:r>
      <w:del w:id="42" w:author="Daniel Engels" w:date="2018-06-05T11:29:00Z">
        <w:r w:rsidRPr="007E4F30" w:rsidDel="008B0528">
          <w:delText xml:space="preserve">primarily </w:delText>
        </w:r>
      </w:del>
      <w:ins w:id="43" w:author="Daniel Engels" w:date="2018-06-05T11:29:00Z">
        <w:r w:rsidR="008B0528">
          <w:t>initially in</w:t>
        </w:r>
        <w:r w:rsidR="008B0528" w:rsidRPr="007E4F30">
          <w:t xml:space="preserve"> </w:t>
        </w:r>
      </w:ins>
      <w:r w:rsidRPr="007E4F30">
        <w:t>baseball, then trickling into the other major sports, basketball analysi</w:t>
      </w:r>
      <w:r w:rsidR="0091665E" w:rsidRPr="007E4F30">
        <w:t xml:space="preserve">s has also improved. Originally statistics that were measured included minutes per game, points per game, rebounds per game, assists per game, blocks per game, steals per game, field goal percentage, three point field goal percentage, and free throw percentage. However, with the field of data science and data analytics making great strides, other statistics have made their way into the daily lexicon of basketball </w:t>
      </w:r>
    </w:p>
    <w:p w14:paraId="157D22F3" w14:textId="77777777" w:rsidR="00DC6CEA" w:rsidRPr="007E4F30" w:rsidRDefault="00DC6CEA" w:rsidP="00D01C65">
      <w:pPr>
        <w:ind w:firstLine="0"/>
      </w:pPr>
    </w:p>
    <w:p w14:paraId="7CB28FE0" w14:textId="77777777" w:rsidR="00DC6CEA" w:rsidRPr="007E4F30" w:rsidRDefault="00DC6CEA" w:rsidP="00D01C65">
      <w:pPr>
        <w:ind w:firstLine="0"/>
      </w:pPr>
      <w:commentRangeStart w:id="44"/>
      <w:r w:rsidRPr="007E4F30">
        <w:t xml:space="preserve">The </w:t>
      </w:r>
      <w:commentRangeEnd w:id="44"/>
      <w:r w:rsidR="00C75283">
        <w:rPr>
          <w:rStyle w:val="CommentReference"/>
        </w:rPr>
        <w:commentReference w:id="44"/>
      </w:r>
      <w:r w:rsidRPr="007E4F30">
        <w:t xml:space="preserve">advanced statistics that we have used in this study include win shares (WS), win shares per 48 minutes (WS/48), box plus/minus (BPM), and value over replacement (VORP). WS indicates the number of wins a player is responsible for in his career. WS/48 indicates the number of a wins a player is responsible for per 48 minutes – the length of a regulation NBA game. BPM indicates the plus or minus difference with regards to the opposition while the player is on the court playing. VORP indicates </w:t>
      </w:r>
      <w:r w:rsidR="00522792" w:rsidRPr="007E4F30">
        <w:t xml:space="preserve">the value over the replacement value of the average player. </w:t>
      </w:r>
    </w:p>
    <w:p w14:paraId="69468F24" w14:textId="77777777" w:rsidR="00522792" w:rsidRPr="007E4F30" w:rsidDel="005D1BA8" w:rsidRDefault="002A35ED" w:rsidP="00282C1D">
      <w:pPr>
        <w:pStyle w:val="heading20"/>
        <w:rPr>
          <w:del w:id="45" w:author="Daniel Engels" w:date="2018-06-05T12:02:00Z"/>
        </w:rPr>
      </w:pPr>
      <w:del w:id="46" w:author="Daniel Engels" w:date="2018-06-05T12:02:00Z">
        <w:r w:rsidDel="005D1BA8">
          <w:delText xml:space="preserve">1.3 </w:delText>
        </w:r>
        <w:r w:rsidR="00522792" w:rsidRPr="007E4F30" w:rsidDel="005D1BA8">
          <w:delText>Two Pronged Analysis</w:delText>
        </w:r>
      </w:del>
    </w:p>
    <w:p w14:paraId="52EE4134" w14:textId="77777777" w:rsidR="00522792" w:rsidRPr="007E4F30" w:rsidDel="005D1BA8" w:rsidRDefault="00522792">
      <w:pPr>
        <w:pStyle w:val="heading20"/>
        <w:rPr>
          <w:del w:id="47" w:author="Daniel Engels" w:date="2018-06-05T12:02:00Z"/>
        </w:rPr>
        <w:pPrChange w:id="48" w:author="Daniel Engels" w:date="2018-06-05T12:02:00Z">
          <w:pPr>
            <w:ind w:firstLine="0"/>
          </w:pPr>
        </w:pPrChange>
      </w:pPr>
      <w:del w:id="49" w:author="Daniel Engels" w:date="2018-06-05T12:02:00Z">
        <w:r w:rsidRPr="007E4F30" w:rsidDel="005D1BA8">
          <w:delText>The analysis in this</w:delText>
        </w:r>
        <w:r w:rsidR="008959A4" w:rsidRPr="007E4F30" w:rsidDel="005D1BA8">
          <w:delText xml:space="preserve"> project consists of two individual models – one model consists of </w:delText>
        </w:r>
        <w:r w:rsidR="002507AD" w:rsidRPr="007E4F30" w:rsidDel="005D1BA8">
          <w:delText xml:space="preserve">biometric parameters, age prior to the first year of playing, and pick drafted. The second model includes the characteristics defined in the first model as well as college statistics. </w:delText>
        </w:r>
      </w:del>
    </w:p>
    <w:p w14:paraId="19483BAA" w14:textId="77777777" w:rsidR="00702885" w:rsidRPr="007E4F30" w:rsidDel="005D1BA8" w:rsidRDefault="002A35ED" w:rsidP="002A35ED">
      <w:pPr>
        <w:pStyle w:val="heading20"/>
        <w:rPr>
          <w:del w:id="50" w:author="Daniel Engels" w:date="2018-06-05T12:02:00Z"/>
        </w:rPr>
      </w:pPr>
      <w:del w:id="51" w:author="Daniel Engels" w:date="2018-06-05T12:02:00Z">
        <w:r w:rsidDel="005D1BA8">
          <w:delText xml:space="preserve">1.4 </w:delText>
        </w:r>
        <w:r w:rsidR="00702885" w:rsidRPr="007E4F30" w:rsidDel="005D1BA8">
          <w:delText>Players in Sample</w:delText>
        </w:r>
      </w:del>
    </w:p>
    <w:p w14:paraId="03259F16" w14:textId="77777777" w:rsidR="00702885" w:rsidRPr="007E4F30" w:rsidRDefault="00702885" w:rsidP="00B229C9">
      <w:pPr>
        <w:ind w:firstLine="0"/>
      </w:pPr>
    </w:p>
    <w:p w14:paraId="5554B68E" w14:textId="77777777" w:rsidR="00B229C9" w:rsidRPr="007E4F30" w:rsidRDefault="00C3401E" w:rsidP="00B229C9">
      <w:pPr>
        <w:ind w:firstLine="0"/>
      </w:pPr>
      <w:r w:rsidRPr="007E4F30">
        <w:t>The National Collegiate Athletic Association (NCAA) consis</w:t>
      </w:r>
      <w:r w:rsidR="00FE2424" w:rsidRPr="007E4F30">
        <w:t>ts of 351 teams in 32 conferences in Division 1 play alon</w:t>
      </w:r>
      <w:r w:rsidR="00A57DC8">
        <w:t>g with many other teams from</w:t>
      </w:r>
      <w:r w:rsidR="00FE2424" w:rsidRPr="007E4F30">
        <w:t xml:space="preserve"> less</w:t>
      </w:r>
      <w:r w:rsidR="00A57DC8">
        <w:t>er</w:t>
      </w:r>
      <w:r w:rsidR="00FE2424" w:rsidRPr="007E4F30">
        <w:t xml:space="preserve"> tal</w:t>
      </w:r>
      <w:r w:rsidR="00702885" w:rsidRPr="007E4F30">
        <w:t>ented divisions. This dataset will not include players who were drafted either from international competition or from high school. Also, players who were not drafted will not be included. This was decided to determine a type of consistency and the inability to determine a rating of competition for college basketball versus international and high school basketball.</w:t>
      </w:r>
      <w:r w:rsidR="008959A4" w:rsidRPr="007E4F30">
        <w:t xml:space="preserve"> Traditionally there are five positions in basketball – point guard, shooting guard, small forward, power forward, and center. However due to the increasingly offensive and higher scoring nature of the NBA over the last twelve years that consists of a much higher volume of three point field goals attempted and scoring, basketball has evolved into being more position-less.</w:t>
      </w:r>
      <w:r w:rsidR="00702885" w:rsidRPr="007E4F30">
        <w:t xml:space="preserve"> </w:t>
      </w:r>
      <w:r w:rsidR="00483BD4">
        <w:t xml:space="preserve">Hence, </w:t>
      </w:r>
      <w:r w:rsidR="008959A4" w:rsidRPr="007E4F30">
        <w:t>players analyzed in this project will be classified into the following three categories: guards, swing, and big. Guard players consist of players who are view</w:t>
      </w:r>
      <w:r w:rsidR="00483BD4">
        <w:t xml:space="preserve">ed as only point </w:t>
      </w:r>
      <w:r w:rsidR="008959A4" w:rsidRPr="007E4F30">
        <w:t xml:space="preserve">guards, or point guards/shooting guards. Swing players consist of players who are viewed as shooting guards, small forwards, shooting guards/small forwards, or small forwards/power forwards. Big players consist of power forwards, centers, or power forwards/centers. </w:t>
      </w:r>
    </w:p>
    <w:p w14:paraId="2DEC3BD5" w14:textId="77777777" w:rsidR="00475EEF" w:rsidRPr="007E4F30" w:rsidDel="005D1BA8" w:rsidRDefault="002A35ED" w:rsidP="002A35ED">
      <w:pPr>
        <w:pStyle w:val="heading20"/>
        <w:rPr>
          <w:del w:id="52" w:author="Daniel Engels" w:date="2018-06-05T12:02:00Z"/>
        </w:rPr>
      </w:pPr>
      <w:del w:id="53" w:author="Daniel Engels" w:date="2018-06-05T12:02:00Z">
        <w:r w:rsidDel="005D1BA8">
          <w:delText xml:space="preserve">1.5 </w:delText>
        </w:r>
        <w:r w:rsidR="00475EEF" w:rsidRPr="007E4F30" w:rsidDel="005D1BA8">
          <w:delText xml:space="preserve">Advisor Biography </w:delText>
        </w:r>
      </w:del>
    </w:p>
    <w:p w14:paraId="5AC0277B" w14:textId="77777777" w:rsidR="000A7846" w:rsidRPr="007E4F30" w:rsidDel="005D1BA8" w:rsidRDefault="000A7846" w:rsidP="000A7846">
      <w:pPr>
        <w:ind w:firstLine="0"/>
        <w:rPr>
          <w:del w:id="54" w:author="Daniel Engels" w:date="2018-06-05T12:02:00Z"/>
        </w:rPr>
      </w:pPr>
    </w:p>
    <w:p w14:paraId="18B77001" w14:textId="77777777" w:rsidR="00475EEF" w:rsidRPr="007E4F30" w:rsidDel="005D1BA8" w:rsidRDefault="00475EEF" w:rsidP="000A7846">
      <w:pPr>
        <w:ind w:firstLine="0"/>
        <w:rPr>
          <w:del w:id="55" w:author="Daniel Engels" w:date="2018-06-05T12:02:00Z"/>
        </w:rPr>
      </w:pPr>
      <w:del w:id="56" w:author="Daniel Engels" w:date="2018-06-05T12:02:00Z">
        <w:r w:rsidRPr="007E4F30" w:rsidDel="005D1BA8">
          <w:delText xml:space="preserve">Dr. Sohail Rafiqi is a professor of File Organization and Database Management at SMU. He works as a sales consultant for Oracle concentrating on a myriad of verticals including database, cloud, and big data solutions. He received his Ph.D in the research of interdisciplinary study of pervasive cognitive load measurement using pupilometry. He is an avid sports fan, passionate about basketball and football among others. He also holds a B.S. in Computer Science and Mathematics and also an M.S. in Computer Science and Engineering from SMU. </w:delText>
        </w:r>
      </w:del>
    </w:p>
    <w:p w14:paraId="5050936E" w14:textId="77777777" w:rsidR="00475EEF" w:rsidRPr="007E4F30" w:rsidDel="005D1BA8" w:rsidRDefault="00475EEF" w:rsidP="000A7846">
      <w:pPr>
        <w:ind w:firstLine="0"/>
        <w:rPr>
          <w:del w:id="57" w:author="Daniel Engels" w:date="2018-06-05T12:02:00Z"/>
        </w:rPr>
      </w:pPr>
    </w:p>
    <w:p w14:paraId="3E34BE39" w14:textId="77777777" w:rsidR="007E4F30" w:rsidRPr="009A3755" w:rsidRDefault="007E4F30" w:rsidP="007E4F30">
      <w:pPr>
        <w:pStyle w:val="heading10"/>
      </w:pPr>
      <w:r>
        <w:t>2</w:t>
      </w:r>
      <w:r w:rsidRPr="009A3755">
        <w:t xml:space="preserve">   </w:t>
      </w:r>
      <w:r w:rsidR="0008283C">
        <w:t>NBA Draft Overview</w:t>
      </w:r>
    </w:p>
    <w:p w14:paraId="087273B1" w14:textId="77777777" w:rsidR="005D1BA8" w:rsidRDefault="005D1BA8" w:rsidP="007E4F30">
      <w:pPr>
        <w:ind w:firstLine="0"/>
        <w:rPr>
          <w:ins w:id="58" w:author="Daniel Engels" w:date="2018-06-05T12:08:00Z"/>
        </w:rPr>
      </w:pPr>
      <w:ins w:id="59" w:author="Daniel Engels" w:date="2018-06-05T12:07:00Z">
        <w:r>
          <w:t>THIS SECTION IS ABOUT THE DRAFT PROCESS</w:t>
        </w:r>
      </w:ins>
      <w:ins w:id="60" w:author="Daniel Engels" w:date="2018-06-05T12:08:00Z">
        <w:r>
          <w:t xml:space="preserve"> AND WHO PARTICIPATES IN IT</w:t>
        </w:r>
      </w:ins>
      <w:ins w:id="61" w:author="Daniel Engels" w:date="2018-06-05T12:07:00Z">
        <w:r>
          <w:t xml:space="preserve">.  NEED A </w:t>
        </w:r>
      </w:ins>
      <w:ins w:id="62" w:author="Daniel Engels" w:date="2018-06-05T12:08:00Z">
        <w:r>
          <w:t xml:space="preserve">DIFFERENT </w:t>
        </w:r>
      </w:ins>
      <w:ins w:id="63" w:author="Daniel Engels" w:date="2018-06-05T12:07:00Z">
        <w:r>
          <w:t>SECTION ON THE</w:t>
        </w:r>
      </w:ins>
      <w:ins w:id="64" w:author="Daniel Engels" w:date="2018-06-05T12:08:00Z">
        <w:r>
          <w:t xml:space="preserve"> METHOD AND PARAMETERS THAT GO INTO ACTUALLY MAKING A CHOICE OF A PERSON. FUTURE ATHLETIC PERFORMANCE IS ONLY ONE PARAMETER.</w:t>
        </w:r>
      </w:ins>
      <w:ins w:id="65" w:author="Daniel Engels" w:date="2018-06-05T12:10:00Z">
        <w:r>
          <w:t xml:space="preserve"> YOU HAVE MIXED AND CONFUSED THESE TWO VERY DIFFERENT STEPS IN THE PROCESS.</w:t>
        </w:r>
      </w:ins>
    </w:p>
    <w:p w14:paraId="29CCFEC1" w14:textId="77777777" w:rsidR="005D1BA8" w:rsidRDefault="005D1BA8" w:rsidP="007E4F30">
      <w:pPr>
        <w:ind w:firstLine="0"/>
        <w:rPr>
          <w:ins w:id="66" w:author="Daniel Engels" w:date="2018-06-05T12:09:00Z"/>
        </w:rPr>
      </w:pPr>
    </w:p>
    <w:p w14:paraId="38560775" w14:textId="0BD75AEA" w:rsidR="007E4F30" w:rsidRPr="007E4F30" w:rsidRDefault="007E4F30" w:rsidP="007E4F30">
      <w:pPr>
        <w:ind w:firstLine="0"/>
      </w:pPr>
      <w:del w:id="67" w:author="Kolovich, Brian" w:date="2018-07-09T10:21:00Z">
        <w:r w:rsidRPr="007E4F30" w:rsidDel="00484714">
          <w:delText>Most of t</w:delText>
        </w:r>
        <w:r w:rsidR="00483BD4" w:rsidDel="00484714">
          <w:delText>he current literature concern</w:delText>
        </w:r>
      </w:del>
      <w:ins w:id="68" w:author="Daniel Engels" w:date="2018-06-05T12:04:00Z">
        <w:del w:id="69" w:author="Kolovich, Brian" w:date="2018-07-09T10:21:00Z">
          <w:r w:rsidR="005D1BA8" w:rsidDel="00484714">
            <w:delText>ing</w:delText>
          </w:r>
        </w:del>
      </w:ins>
      <w:del w:id="70" w:author="Kolovich, Brian" w:date="2018-07-09T10:21:00Z">
        <w:r w:rsidRPr="007E4F30" w:rsidDel="00484714">
          <w:delText xml:space="preserve"> future athletic performance from biological factors focus on medical facts, such as the effect of concussions, or economics, e.g. the impact of starting salaries on performance</w:delText>
        </w:r>
      </w:del>
      <w:ins w:id="71" w:author="Daniel Engels" w:date="2018-06-05T12:04:00Z">
        <w:del w:id="72" w:author="Kolovich, Brian" w:date="2018-07-09T10:21:00Z">
          <w:r w:rsidR="005D1BA8" w:rsidDel="00484714">
            <w:delText>NEED CITATIONS TO SUPPORT THIS STATEMENT</w:delText>
          </w:r>
        </w:del>
      </w:ins>
      <w:del w:id="73" w:author="Kolovich, Brian" w:date="2018-07-09T10:21:00Z">
        <w:r w:rsidRPr="007E4F30" w:rsidDel="00484714">
          <w:delText xml:space="preserve">. </w:delText>
        </w:r>
      </w:del>
      <w:r w:rsidRPr="007E4F30">
        <w:t>It is important to note that little peer reviewed research exists concerning predicting player performance using publicly known biometric factors such as height or weight. This can be due to publication bias or lack of interest. Either way, this classification problem is ver</w:t>
      </w:r>
      <w:r w:rsidR="002A35ED">
        <w:t>y popular in the amateur space</w:t>
      </w:r>
      <w:r w:rsidRPr="007E4F30">
        <w:t xml:space="preserve">. Popular statistics sites like </w:t>
      </w:r>
      <w:r w:rsidRPr="007E4F30">
        <w:lastRenderedPageBreak/>
        <w:t>FiveThirtyEight have created statistical models to predict player performance going into the NBA Draft (</w:t>
      </w:r>
      <w:hyperlink r:id="rId10" w:history="1">
        <w:r w:rsidR="002A35ED">
          <w:t>Paine</w:t>
        </w:r>
      </w:hyperlink>
      <w:r w:rsidRPr="007E4F30">
        <w:t xml:space="preserve">), but very little of this work has been published. </w:t>
      </w:r>
    </w:p>
    <w:p w14:paraId="5768E912" w14:textId="77777777" w:rsidR="007E4F30" w:rsidRPr="007E4F30" w:rsidRDefault="007E4F30" w:rsidP="007E4F30">
      <w:pPr>
        <w:ind w:firstLine="0"/>
      </w:pPr>
    </w:p>
    <w:p w14:paraId="6EC24202" w14:textId="77777777" w:rsidR="007E4F30" w:rsidRPr="007E4F30" w:rsidRDefault="007E4F30" w:rsidP="007E4F30">
      <w:pPr>
        <w:ind w:firstLine="0"/>
      </w:pPr>
      <w:r w:rsidRPr="007E4F30">
        <w:t>The NBA draft functions on a combination of lottery and inverse record placement (</w:t>
      </w:r>
      <w:proofErr w:type="spellStart"/>
      <w:r w:rsidR="005F0EA8">
        <w:fldChar w:fldCharType="begin"/>
      </w:r>
      <w:r w:rsidR="005F0EA8">
        <w:instrText xml:space="preserve"> HYPERLINK "http://www.nba.com/news/draft-lottery-history/" </w:instrText>
      </w:r>
      <w:r w:rsidR="005F0EA8">
        <w:fldChar w:fldCharType="separate"/>
      </w:r>
      <w:r w:rsidR="002A35ED">
        <w:t>NBA.com</w:t>
      </w:r>
      <w:r w:rsidR="005F0EA8">
        <w:fldChar w:fldCharType="end"/>
      </w:r>
      <w:ins w:id="74" w:author="Daniel Engels" w:date="2018-06-05T12:03:00Z">
        <w:r w:rsidR="005D1BA8">
          <w:t>WHAT</w:t>
        </w:r>
        <w:proofErr w:type="spellEnd"/>
        <w:r w:rsidR="005D1BA8">
          <w:t xml:space="preserve"> IS THIS? IF IT’S A CITATION, CITE IT. IF IT’S FROM THE NBA SITE, THEN PUT IT AS A FOOTNOTE </w:t>
        </w:r>
      </w:ins>
      <w:ins w:id="75" w:author="Daniel Engels" w:date="2018-06-05T12:04:00Z">
        <w:r w:rsidR="005D1BA8">
          <w:t>–</w:t>
        </w:r>
      </w:ins>
      <w:ins w:id="76" w:author="Daniel Engels" w:date="2018-06-05T12:03:00Z">
        <w:r w:rsidR="005D1BA8">
          <w:t xml:space="preserve"> WITH </w:t>
        </w:r>
      </w:ins>
      <w:ins w:id="77" w:author="Daniel Engels" w:date="2018-06-05T12:04:00Z">
        <w:r w:rsidR="005D1BA8">
          <w:t>WORDS EXPLAINING IT, OF COURSE</w:t>
        </w:r>
      </w:ins>
      <w:r w:rsidRPr="007E4F30">
        <w:t>). Fourteen ping-pong balls are drawn from a lottery machine to determine the draft order for the bottom fourteen teams in the league. The lottery is weighted to give the teams with the worst records the best odds of receiving an early draft pick. The remaining sixteen teams are then given their draft picks based on their performance in the previous season. This process is meant to ensure equity while minimizing perverse incentives such as poor performing teams throwing games to gain a draft advantage in the next season.</w:t>
      </w:r>
    </w:p>
    <w:p w14:paraId="2D6B4B34" w14:textId="77777777" w:rsidR="007E4F30" w:rsidRPr="007E4F30" w:rsidRDefault="007E4F30" w:rsidP="007E4F30">
      <w:pPr>
        <w:ind w:firstLine="0"/>
      </w:pPr>
    </w:p>
    <w:p w14:paraId="0830C2C4" w14:textId="77777777" w:rsidR="007E4F30" w:rsidRPr="007E4F30" w:rsidRDefault="007E4F30" w:rsidP="007E4F30">
      <w:pPr>
        <w:ind w:firstLine="0"/>
      </w:pPr>
      <w:r w:rsidRPr="007E4F30">
        <w:t xml:space="preserve">There are a few considerations in the draft pick equation. First, a draft pick is a strategic asset for a team. Lower picks yield a larger, more talented selection pool for the team. Picks can be used in trading packages for other players in the league. For example, if a team knows that the players they want are unlikely to be drafted in the first round, they may trade their draft position to another team in exchange for something that the team would value more. With picks, the lower it is, the more valuable it is. </w:t>
      </w:r>
    </w:p>
    <w:p w14:paraId="51AC8782" w14:textId="77777777" w:rsidR="007E4F30" w:rsidRPr="007E4F30" w:rsidRDefault="007E4F30" w:rsidP="007E4F30">
      <w:pPr>
        <w:ind w:firstLine="0"/>
      </w:pPr>
    </w:p>
    <w:p w14:paraId="62D769CE" w14:textId="77777777" w:rsidR="007E4F30" w:rsidRPr="007E4F30" w:rsidRDefault="007E4F30" w:rsidP="007E4F30">
      <w:pPr>
        <w:ind w:firstLine="0"/>
      </w:pPr>
      <w:r w:rsidRPr="007E4F30">
        <w:t>Player salary is another component of the cost equation. Teams seek to maximize performance for their expenses. NBA teams are subject to a salary cap (</w:t>
      </w:r>
      <w:hyperlink r:id="rId11" w:history="1">
        <w:r w:rsidR="002A35ED">
          <w:t>NBA.com</w:t>
        </w:r>
      </w:hyperlink>
      <w:r w:rsidRPr="007E4F30">
        <w:t>). Above the expense for performance, this represents an opportunity cost with second and third order consequences for teams close to the cap considering possibilities such as trades and maintaining existing contracts.</w:t>
      </w:r>
    </w:p>
    <w:p w14:paraId="7D02ED08" w14:textId="77777777" w:rsidR="007E4F30" w:rsidRPr="007E4F30" w:rsidRDefault="007E4F30" w:rsidP="007E4F30">
      <w:pPr>
        <w:ind w:firstLine="0"/>
      </w:pPr>
    </w:p>
    <w:p w14:paraId="744C4D01" w14:textId="77777777" w:rsidR="007E4F30" w:rsidRPr="007E4F30" w:rsidRDefault="007E4F30" w:rsidP="007E4F30">
      <w:pPr>
        <w:ind w:firstLine="0"/>
      </w:pPr>
      <w:commentRangeStart w:id="78"/>
      <w:r w:rsidRPr="007E4F30">
        <w:t xml:space="preserve">The draft can be simplified into a breakeven exercise where the opportunity cost is less than or equal to the value that a given player brings to the team. This is deceptively simple, as each component discussed earlier is weighed against a complete unknown – the player’s future performance. Any insight or edge that a team can have on draft day will pay dividends over the course of the player’s career for the team. </w:t>
      </w:r>
      <w:commentRangeEnd w:id="78"/>
      <w:r w:rsidR="005D1BA8">
        <w:rPr>
          <w:rStyle w:val="CommentReference"/>
        </w:rPr>
        <w:commentReference w:id="78"/>
      </w:r>
    </w:p>
    <w:p w14:paraId="2E331E5E" w14:textId="77777777" w:rsidR="007E4F30" w:rsidRPr="007E4F30" w:rsidRDefault="007E4F30" w:rsidP="007E4F30">
      <w:pPr>
        <w:ind w:firstLine="0"/>
      </w:pPr>
    </w:p>
    <w:p w14:paraId="7A20D17D" w14:textId="77777777" w:rsidR="007E4F30" w:rsidRPr="007E4F30" w:rsidRDefault="007E4F30" w:rsidP="007E4F30">
      <w:pPr>
        <w:ind w:firstLine="0"/>
      </w:pPr>
      <w:r w:rsidRPr="007E4F30">
        <w:t xml:space="preserve">Amateurs that participate in the NBA draft can come from one of three sources – high schools, universities in the National Collegiate Athletic Association (NCAA), or foreign countries (Berri). The data available on each player is different at each level and direct performance comparisons are difficult. Berri discussed this issue when attempting to anticipate draft pick performance based on past collegiate performance statistics. </w:t>
      </w:r>
      <w:r>
        <w:t>This is why we are limiting our scope to NCAA athletes as well. Berri’s primary finding</w:t>
      </w:r>
      <w:r w:rsidRPr="007E4F30">
        <w:t xml:space="preserve"> was that scoring, while valued by the decision makers, was a poor predictor of future success in the NBA. Studies have shown that NBA teams and other competitive basketball clu</w:t>
      </w:r>
      <w:r w:rsidR="002A35ED">
        <w:t xml:space="preserve">bs recruit on height (Berri, </w:t>
      </w:r>
      <w:proofErr w:type="spellStart"/>
      <w:r w:rsidR="002A35ED">
        <w:t>Treme</w:t>
      </w:r>
      <w:proofErr w:type="spellEnd"/>
      <w:r w:rsidRPr="007E4F30">
        <w:t xml:space="preserve">). Another study, by </w:t>
      </w:r>
      <w:proofErr w:type="spellStart"/>
      <w:r w:rsidRPr="007E4F30">
        <w:t>Radzevick</w:t>
      </w:r>
      <w:proofErr w:type="spellEnd"/>
      <w:r w:rsidRPr="007E4F30">
        <w:t xml:space="preserve"> in 2016, concluded that an elite player’s contribution to a team was tied with their previous transitional experience during their playing career as much as skill or experience. </w:t>
      </w:r>
    </w:p>
    <w:p w14:paraId="5811A457" w14:textId="77777777" w:rsidR="007E4F30" w:rsidRPr="007E4F30" w:rsidRDefault="007E4F30" w:rsidP="007E4F30">
      <w:pPr>
        <w:ind w:firstLine="0"/>
      </w:pPr>
    </w:p>
    <w:p w14:paraId="37DA883B" w14:textId="77777777" w:rsidR="007E4F30" w:rsidRDefault="007E4F30" w:rsidP="007E4F30">
      <w:pPr>
        <w:ind w:firstLine="0"/>
        <w:rPr>
          <w:ins w:id="79" w:author="Daniel Engels" w:date="2018-06-05T12:05:00Z"/>
        </w:rPr>
      </w:pPr>
      <w:r w:rsidRPr="007E4F30">
        <w:lastRenderedPageBreak/>
        <w:t>Key biometric information</w:t>
      </w:r>
      <w:r w:rsidR="00483BD4">
        <w:t xml:space="preserve"> is</w:t>
      </w:r>
      <w:r w:rsidRPr="007E4F30">
        <w:t xml:space="preserve"> gathered at the NBA draft combine, so all players are on a level playing field from a data perspective. </w:t>
      </w:r>
    </w:p>
    <w:p w14:paraId="55A9051E" w14:textId="77777777" w:rsidR="005D1BA8" w:rsidRDefault="005D1BA8" w:rsidP="007E4F30">
      <w:pPr>
        <w:ind w:firstLine="0"/>
        <w:rPr>
          <w:ins w:id="80" w:author="Daniel Engels" w:date="2018-06-05T12:05:00Z"/>
        </w:rPr>
      </w:pPr>
    </w:p>
    <w:p w14:paraId="503626E4" w14:textId="77777777" w:rsidR="005D1BA8" w:rsidRPr="007E4F30" w:rsidRDefault="005D1BA8" w:rsidP="007E4F30">
      <w:pPr>
        <w:ind w:firstLine="0"/>
      </w:pPr>
      <w:ins w:id="81" w:author="Daniel Engels" w:date="2018-06-05T12:05:00Z">
        <w:r>
          <w:t>NEED A SECTION ON THE BIOMETRICS AND HOW THEY ARE COLLECTED</w:t>
        </w:r>
      </w:ins>
      <w:ins w:id="82" w:author="Daniel Engels" w:date="2018-06-05T12:06:00Z">
        <w:r>
          <w:t>…IE A SECTION ON THE DATA AND ITS COLLECTION METHOD</w:t>
        </w:r>
      </w:ins>
    </w:p>
    <w:p w14:paraId="487ECE3F" w14:textId="58BB49D6" w:rsidR="002A35ED" w:rsidRPr="009A3755" w:rsidRDefault="002A35ED" w:rsidP="002A35ED">
      <w:pPr>
        <w:pStyle w:val="heading10"/>
      </w:pPr>
      <w:r>
        <w:t>3</w:t>
      </w:r>
      <w:r w:rsidRPr="009A3755">
        <w:t xml:space="preserve">   </w:t>
      </w:r>
      <w:ins w:id="83" w:author="Kolovich, Brian" w:date="2018-07-09T12:30:00Z">
        <w:r w:rsidR="00277029">
          <w:t>Dataset</w:t>
        </w:r>
        <w:r w:rsidR="00144413">
          <w:t xml:space="preserve"> Overview</w:t>
        </w:r>
      </w:ins>
      <w:del w:id="84" w:author="Kolovich, Brian" w:date="2018-07-09T12:30:00Z">
        <w:r w:rsidDel="00277029">
          <w:delText>Classification Tasks</w:delText>
        </w:r>
      </w:del>
    </w:p>
    <w:p w14:paraId="43BB236C" w14:textId="3FB09F97" w:rsidR="000A7846" w:rsidRDefault="002A35ED" w:rsidP="002A35ED">
      <w:pPr>
        <w:pStyle w:val="heading20"/>
        <w:rPr>
          <w:ins w:id="85" w:author="Kolovich, Brian" w:date="2018-07-09T12:03:00Z"/>
        </w:rPr>
      </w:pPr>
      <w:r>
        <w:t xml:space="preserve">3.1 </w:t>
      </w:r>
      <w:r w:rsidR="000A7846" w:rsidRPr="007E4F30">
        <w:t>Dataset Overview</w:t>
      </w:r>
      <w:del w:id="86" w:author="Kolovich, Brian" w:date="2018-07-09T12:30:00Z">
        <w:r w:rsidR="000A7846" w:rsidRPr="007E4F30" w:rsidDel="00144413">
          <w:delText xml:space="preserve"> – Classification Task 1</w:delText>
        </w:r>
      </w:del>
    </w:p>
    <w:p w14:paraId="1F6D3BF5" w14:textId="63C628D3" w:rsidR="001119F8" w:rsidRPr="001D0BC9" w:rsidRDefault="001119F8" w:rsidP="001119F8">
      <w:pPr>
        <w:ind w:firstLine="0"/>
        <w:rPr>
          <w:ins w:id="87" w:author="Kolovich, Brian" w:date="2018-07-09T12:04:00Z"/>
          <w:color w:val="0070C0"/>
        </w:rPr>
      </w:pPr>
      <w:ins w:id="88" w:author="Kolovich, Brian" w:date="2018-07-09T12:03:00Z">
        <w:r w:rsidRPr="001119F8">
          <w:rPr>
            <w:color w:val="0070C0"/>
            <w:rPrChange w:id="89" w:author="Kolovich, Brian" w:date="2018-07-09T12:07:00Z">
              <w:rPr/>
            </w:rPrChange>
          </w:rPr>
          <w:t>Our data is predicated on our ability to design a model that could predict the probability of ‘success’ of NBA draft combine participants.</w:t>
        </w:r>
      </w:ins>
      <w:ins w:id="90" w:author="Kolovich, Brian" w:date="2018-07-09T12:05:00Z">
        <w:r w:rsidRPr="001119F8">
          <w:rPr>
            <w:color w:val="0070C0"/>
            <w:rPrChange w:id="91" w:author="Kolovich, Brian" w:date="2018-07-09T12:07:00Z">
              <w:rPr/>
            </w:rPrChange>
          </w:rPr>
          <w:t xml:space="preserve"> Due to sparseness in historical data, we restrained the data to</w:t>
        </w:r>
      </w:ins>
      <w:ins w:id="92" w:author="Kolovich, Brian" w:date="2018-07-09T12:06:00Z">
        <w:r w:rsidRPr="001119F8">
          <w:rPr>
            <w:color w:val="0070C0"/>
            <w:rPrChange w:id="93" w:author="Kolovich, Brian" w:date="2018-07-09T12:07:00Z">
              <w:rPr/>
            </w:rPrChange>
          </w:rPr>
          <w:t xml:space="preserve"> the 2009-2014 NBA draft combines and to</w:t>
        </w:r>
      </w:ins>
      <w:ins w:id="94" w:author="Kolovich, Brian" w:date="2018-07-09T12:05:00Z">
        <w:r w:rsidRPr="001119F8">
          <w:rPr>
            <w:color w:val="0070C0"/>
            <w:rPrChange w:id="95" w:author="Kolovich, Brian" w:date="2018-07-09T12:07:00Z">
              <w:rPr/>
            </w:rPrChange>
          </w:rPr>
          <w:t xml:space="preserve"> </w:t>
        </w:r>
      </w:ins>
      <w:ins w:id="96" w:author="Kolovich, Brian" w:date="2018-07-09T12:06:00Z">
        <w:r w:rsidRPr="001119F8">
          <w:rPr>
            <w:color w:val="0070C0"/>
            <w:rPrChange w:id="97" w:author="Kolovich, Brian" w:date="2018-07-09T12:07:00Z">
              <w:rPr/>
            </w:rPrChange>
          </w:rPr>
          <w:t xml:space="preserve">the </w:t>
        </w:r>
      </w:ins>
      <w:ins w:id="98" w:author="Kolovich, Brian" w:date="2018-07-09T12:05:00Z">
        <w:r w:rsidRPr="001119F8">
          <w:rPr>
            <w:color w:val="0070C0"/>
            <w:rPrChange w:id="99" w:author="Kolovich, Brian" w:date="2018-07-09T12:07:00Z">
              <w:rPr/>
            </w:rPrChange>
          </w:rPr>
          <w:t xml:space="preserve">players who participated in </w:t>
        </w:r>
        <w:r w:rsidRPr="001119F8">
          <w:rPr>
            <w:i/>
            <w:color w:val="0070C0"/>
            <w:rPrChange w:id="100" w:author="Kolovich, Brian" w:date="2018-07-09T12:07:00Z">
              <w:rPr/>
            </w:rPrChange>
          </w:rPr>
          <w:t>all</w:t>
        </w:r>
        <w:r w:rsidRPr="001119F8">
          <w:rPr>
            <w:color w:val="0070C0"/>
            <w:rPrChange w:id="101" w:author="Kolovich, Brian" w:date="2018-07-09T12:07:00Z">
              <w:rPr/>
            </w:rPrChange>
          </w:rPr>
          <w:t xml:space="preserve"> biometric measure</w:t>
        </w:r>
      </w:ins>
      <w:ins w:id="102" w:author="Kolovich, Brian" w:date="2018-07-09T12:06:00Z">
        <w:r w:rsidRPr="001119F8">
          <w:rPr>
            <w:color w:val="0070C0"/>
            <w:rPrChange w:id="103" w:author="Kolovich, Brian" w:date="2018-07-09T12:07:00Z">
              <w:rPr/>
            </w:rPrChange>
          </w:rPr>
          <w:t>ments</w:t>
        </w:r>
      </w:ins>
      <w:ins w:id="104" w:author="Kolovich, Brian" w:date="2018-07-09T12:05:00Z">
        <w:r w:rsidRPr="001119F8">
          <w:rPr>
            <w:color w:val="0070C0"/>
            <w:rPrChange w:id="105" w:author="Kolovich, Brian" w:date="2018-07-09T12:07:00Z">
              <w:rPr/>
            </w:rPrChange>
          </w:rPr>
          <w:t>. 2014 was chosen as the cut-off year since we believe anything less than that was not sufficient time for a player to realize whether he would be able to remain the NBA.</w:t>
        </w:r>
      </w:ins>
      <w:ins w:id="106" w:author="Kolovich, Brian" w:date="2018-07-09T12:06:00Z">
        <w:r w:rsidRPr="001119F8">
          <w:rPr>
            <w:color w:val="0070C0"/>
            <w:rPrChange w:id="107" w:author="Kolovich, Brian" w:date="2018-07-09T12:07:00Z">
              <w:rPr/>
            </w:rPrChange>
          </w:rPr>
          <w:t xml:space="preserve"> </w:t>
        </w:r>
      </w:ins>
      <w:ins w:id="108" w:author="Kolovich, Brian" w:date="2018-07-09T12:04:00Z">
        <w:r w:rsidRPr="001D0BC9">
          <w:rPr>
            <w:color w:val="0070C0"/>
          </w:rPr>
          <w:t xml:space="preserve">The final dataset in the analysis consists of 194 records across 30 columns. </w:t>
        </w:r>
      </w:ins>
    </w:p>
    <w:p w14:paraId="42E62AF5" w14:textId="7A68BED0" w:rsidR="001119F8" w:rsidRPr="007E4F30" w:rsidRDefault="001119F8" w:rsidP="001119F8">
      <w:pPr>
        <w:ind w:firstLine="0"/>
        <w:rPr>
          <w:ins w:id="109" w:author="Kolovich, Brian" w:date="2018-07-09T12:03:00Z"/>
        </w:rPr>
      </w:pPr>
    </w:p>
    <w:p w14:paraId="75E73B98" w14:textId="77777777" w:rsidR="001119F8" w:rsidRPr="001D0BC9" w:rsidRDefault="001119F8">
      <w:pPr>
        <w:pStyle w:val="p1a"/>
        <w:pPrChange w:id="110" w:author="Kolovich, Brian" w:date="2018-07-09T12:03:00Z">
          <w:pPr>
            <w:pStyle w:val="heading20"/>
          </w:pPr>
        </w:pPrChange>
      </w:pPr>
    </w:p>
    <w:tbl>
      <w:tblPr>
        <w:tblStyle w:val="TableGrid"/>
        <w:tblW w:w="6935" w:type="dxa"/>
        <w:jc w:val="center"/>
        <w:tblLook w:val="04A0" w:firstRow="1" w:lastRow="0" w:firstColumn="1" w:lastColumn="0" w:noHBand="0" w:noVBand="1"/>
        <w:tblPrChange w:id="111" w:author="Kolovich, Brian" w:date="2018-07-09T10:47:00Z">
          <w:tblPr>
            <w:tblStyle w:val="TableGrid"/>
            <w:tblW w:w="0" w:type="auto"/>
            <w:tblLook w:val="04A0" w:firstRow="1" w:lastRow="0" w:firstColumn="1" w:lastColumn="0" w:noHBand="0" w:noVBand="1"/>
          </w:tblPr>
        </w:tblPrChange>
      </w:tblPr>
      <w:tblGrid>
        <w:gridCol w:w="1728"/>
        <w:gridCol w:w="2585"/>
        <w:gridCol w:w="1484"/>
        <w:gridCol w:w="1138"/>
        <w:tblGridChange w:id="112">
          <w:tblGrid>
            <w:gridCol w:w="1528"/>
            <w:gridCol w:w="169"/>
            <w:gridCol w:w="2604"/>
            <w:gridCol w:w="9"/>
            <w:gridCol w:w="1485"/>
            <w:gridCol w:w="104"/>
            <w:gridCol w:w="1016"/>
          </w:tblGrid>
        </w:tblGridChange>
      </w:tblGrid>
      <w:tr w:rsidR="00051D37" w:rsidRPr="00051D37" w14:paraId="3F5F7E04" w14:textId="77777777" w:rsidTr="00DF420D">
        <w:trPr>
          <w:trHeight w:val="300"/>
          <w:tblHeader/>
          <w:jc w:val="center"/>
          <w:ins w:id="113" w:author="Kolovich, Brian" w:date="2018-07-09T10:37:00Z"/>
          <w:trPrChange w:id="114" w:author="Kolovich, Brian" w:date="2018-07-09T10:47:00Z">
            <w:trPr>
              <w:trHeight w:val="300"/>
            </w:trPr>
          </w:trPrChange>
        </w:trPr>
        <w:tc>
          <w:tcPr>
            <w:tcW w:w="1728" w:type="dxa"/>
            <w:shd w:val="clear" w:color="auto" w:fill="BDD6EE" w:themeFill="accent5" w:themeFillTint="66"/>
            <w:noWrap/>
            <w:vAlign w:val="center"/>
            <w:hideMark/>
            <w:tcPrChange w:id="115" w:author="Kolovich, Brian" w:date="2018-07-09T10:47:00Z">
              <w:tcPr>
                <w:tcW w:w="1080" w:type="dxa"/>
                <w:shd w:val="clear" w:color="auto" w:fill="BDD6EE" w:themeFill="accent5" w:themeFillTint="66"/>
                <w:noWrap/>
                <w:hideMark/>
              </w:tcPr>
            </w:tcPrChange>
          </w:tcPr>
          <w:p w14:paraId="392FADA7" w14:textId="77777777" w:rsidR="00051D37" w:rsidRPr="00051D37" w:rsidRDefault="00051D37">
            <w:pPr>
              <w:ind w:firstLine="0"/>
              <w:jc w:val="center"/>
              <w:rPr>
                <w:ins w:id="116" w:author="Kolovich, Brian" w:date="2018-07-09T10:37:00Z"/>
                <w:b/>
                <w:bCs/>
              </w:rPr>
              <w:pPrChange w:id="117" w:author="Kolovich, Brian" w:date="2018-07-09T10:53:00Z">
                <w:pPr>
                  <w:ind w:firstLine="0"/>
                </w:pPr>
              </w:pPrChange>
            </w:pPr>
            <w:ins w:id="118" w:author="Kolovich, Brian" w:date="2018-07-09T10:37:00Z">
              <w:r w:rsidRPr="00051D37">
                <w:rPr>
                  <w:b/>
                  <w:bCs/>
                </w:rPr>
                <w:t>Variable</w:t>
              </w:r>
            </w:ins>
          </w:p>
        </w:tc>
        <w:tc>
          <w:tcPr>
            <w:tcW w:w="2585" w:type="dxa"/>
            <w:shd w:val="clear" w:color="auto" w:fill="BDD6EE" w:themeFill="accent5" w:themeFillTint="66"/>
            <w:noWrap/>
            <w:vAlign w:val="center"/>
            <w:hideMark/>
            <w:tcPrChange w:id="119" w:author="Kolovich, Brian" w:date="2018-07-09T10:47:00Z">
              <w:tcPr>
                <w:tcW w:w="3173" w:type="dxa"/>
                <w:gridSpan w:val="3"/>
                <w:shd w:val="clear" w:color="auto" w:fill="BDD6EE" w:themeFill="accent5" w:themeFillTint="66"/>
                <w:noWrap/>
                <w:hideMark/>
              </w:tcPr>
            </w:tcPrChange>
          </w:tcPr>
          <w:p w14:paraId="7525AECA" w14:textId="77777777" w:rsidR="00051D37" w:rsidRPr="00051D37" w:rsidRDefault="00051D37">
            <w:pPr>
              <w:ind w:firstLine="0"/>
              <w:jc w:val="center"/>
              <w:rPr>
                <w:ins w:id="120" w:author="Kolovich, Brian" w:date="2018-07-09T10:37:00Z"/>
                <w:b/>
                <w:bCs/>
              </w:rPr>
              <w:pPrChange w:id="121" w:author="Kolovich, Brian" w:date="2018-07-09T10:53:00Z">
                <w:pPr>
                  <w:ind w:firstLine="0"/>
                </w:pPr>
              </w:pPrChange>
            </w:pPr>
            <w:ins w:id="122" w:author="Kolovich, Brian" w:date="2018-07-09T10:37:00Z">
              <w:r w:rsidRPr="00051D37">
                <w:rPr>
                  <w:b/>
                  <w:bCs/>
                </w:rPr>
                <w:t>Description</w:t>
              </w:r>
            </w:ins>
          </w:p>
        </w:tc>
        <w:tc>
          <w:tcPr>
            <w:tcW w:w="1484" w:type="dxa"/>
            <w:shd w:val="clear" w:color="auto" w:fill="BDD6EE" w:themeFill="accent5" w:themeFillTint="66"/>
            <w:noWrap/>
            <w:vAlign w:val="center"/>
            <w:hideMark/>
            <w:tcPrChange w:id="123" w:author="Kolovich, Brian" w:date="2018-07-09T10:47:00Z">
              <w:tcPr>
                <w:tcW w:w="1798" w:type="dxa"/>
                <w:gridSpan w:val="2"/>
                <w:shd w:val="clear" w:color="auto" w:fill="BDD6EE" w:themeFill="accent5" w:themeFillTint="66"/>
                <w:noWrap/>
                <w:hideMark/>
              </w:tcPr>
            </w:tcPrChange>
          </w:tcPr>
          <w:p w14:paraId="41AF7464" w14:textId="77777777" w:rsidR="00051D37" w:rsidRPr="00051D37" w:rsidRDefault="00051D37">
            <w:pPr>
              <w:ind w:firstLine="0"/>
              <w:jc w:val="center"/>
              <w:rPr>
                <w:ins w:id="124" w:author="Kolovich, Brian" w:date="2018-07-09T10:37:00Z"/>
                <w:b/>
                <w:bCs/>
              </w:rPr>
              <w:pPrChange w:id="125" w:author="Kolovich, Brian" w:date="2018-07-09T10:53:00Z">
                <w:pPr>
                  <w:ind w:firstLine="0"/>
                </w:pPr>
              </w:pPrChange>
            </w:pPr>
            <w:ins w:id="126" w:author="Kolovich, Brian" w:date="2018-07-09T10:37:00Z">
              <w:r w:rsidRPr="00051D37">
                <w:rPr>
                  <w:b/>
                  <w:bCs/>
                </w:rPr>
                <w:t>Additional Details</w:t>
              </w:r>
            </w:ins>
          </w:p>
        </w:tc>
        <w:tc>
          <w:tcPr>
            <w:tcW w:w="1138" w:type="dxa"/>
            <w:shd w:val="clear" w:color="auto" w:fill="BDD6EE" w:themeFill="accent5" w:themeFillTint="66"/>
            <w:noWrap/>
            <w:vAlign w:val="center"/>
            <w:hideMark/>
            <w:tcPrChange w:id="127" w:author="Kolovich, Brian" w:date="2018-07-09T10:47:00Z">
              <w:tcPr>
                <w:tcW w:w="864" w:type="dxa"/>
                <w:shd w:val="clear" w:color="auto" w:fill="BDD6EE" w:themeFill="accent5" w:themeFillTint="66"/>
                <w:noWrap/>
                <w:hideMark/>
              </w:tcPr>
            </w:tcPrChange>
          </w:tcPr>
          <w:p w14:paraId="031107A9" w14:textId="77777777" w:rsidR="00051D37" w:rsidRPr="00051D37" w:rsidRDefault="00051D37">
            <w:pPr>
              <w:ind w:firstLine="0"/>
              <w:jc w:val="center"/>
              <w:rPr>
                <w:ins w:id="128" w:author="Kolovich, Brian" w:date="2018-07-09T10:37:00Z"/>
                <w:b/>
                <w:bCs/>
              </w:rPr>
              <w:pPrChange w:id="129" w:author="Kolovich, Brian" w:date="2018-07-09T10:53:00Z">
                <w:pPr>
                  <w:ind w:firstLine="0"/>
                </w:pPr>
              </w:pPrChange>
            </w:pPr>
            <w:ins w:id="130" w:author="Kolovich, Brian" w:date="2018-07-09T10:37:00Z">
              <w:r w:rsidRPr="00051D37">
                <w:rPr>
                  <w:b/>
                  <w:bCs/>
                </w:rPr>
                <w:t>Variable Type</w:t>
              </w:r>
            </w:ins>
          </w:p>
        </w:tc>
      </w:tr>
      <w:tr w:rsidR="00051D37" w:rsidRPr="00051D37" w14:paraId="7F30B07E" w14:textId="77777777" w:rsidTr="00DF420D">
        <w:trPr>
          <w:trHeight w:val="300"/>
          <w:jc w:val="center"/>
          <w:ins w:id="131" w:author="Kolovich, Brian" w:date="2018-07-09T10:37:00Z"/>
          <w:trPrChange w:id="132" w:author="Kolovich, Brian" w:date="2018-07-09T10:47:00Z">
            <w:trPr>
              <w:trHeight w:val="300"/>
            </w:trPr>
          </w:trPrChange>
        </w:trPr>
        <w:tc>
          <w:tcPr>
            <w:tcW w:w="1728" w:type="dxa"/>
            <w:noWrap/>
            <w:hideMark/>
            <w:tcPrChange w:id="133" w:author="Kolovich, Brian" w:date="2018-07-09T10:47:00Z">
              <w:tcPr>
                <w:tcW w:w="1650" w:type="dxa"/>
                <w:gridSpan w:val="2"/>
                <w:noWrap/>
                <w:hideMark/>
              </w:tcPr>
            </w:tcPrChange>
          </w:tcPr>
          <w:p w14:paraId="4D722BF5" w14:textId="17160DD7" w:rsidR="00051D37" w:rsidRPr="001B6F74" w:rsidRDefault="000813A4">
            <w:pPr>
              <w:ind w:firstLine="0"/>
              <w:jc w:val="left"/>
              <w:rPr>
                <w:ins w:id="134" w:author="Kolovich, Brian" w:date="2018-07-09T10:37:00Z"/>
                <w:rFonts w:cs="Times"/>
                <w:sz w:val="18"/>
                <w:szCs w:val="18"/>
                <w:rPrChange w:id="135" w:author="Kolovich, Brian" w:date="2018-07-09T10:53:00Z">
                  <w:rPr>
                    <w:ins w:id="136" w:author="Kolovich, Brian" w:date="2018-07-09T10:37:00Z"/>
                  </w:rPr>
                </w:rPrChange>
              </w:rPr>
              <w:pPrChange w:id="137" w:author="Kolovich, Brian" w:date="2018-07-09T10:52:00Z">
                <w:pPr>
                  <w:ind w:firstLine="0"/>
                </w:pPr>
              </w:pPrChange>
            </w:pPr>
            <w:ins w:id="138" w:author="Kolovich, Brian" w:date="2018-07-09T11:25:00Z">
              <w:r>
                <w:rPr>
                  <w:rFonts w:cs="Times"/>
                  <w:sz w:val="18"/>
                  <w:szCs w:val="18"/>
                </w:rPr>
                <w:t>p</w:t>
              </w:r>
            </w:ins>
            <w:ins w:id="139" w:author="Kolovich, Brian" w:date="2018-07-09T10:37:00Z">
              <w:r w:rsidR="00051D37" w:rsidRPr="001B6F74">
                <w:rPr>
                  <w:rFonts w:cs="Times"/>
                  <w:sz w:val="18"/>
                  <w:szCs w:val="18"/>
                  <w:rPrChange w:id="140" w:author="Kolovich, Brian" w:date="2018-07-09T10:53:00Z">
                    <w:rPr/>
                  </w:rPrChange>
                </w:rPr>
                <w:t>layer</w:t>
              </w:r>
            </w:ins>
          </w:p>
        </w:tc>
        <w:tc>
          <w:tcPr>
            <w:tcW w:w="2585" w:type="dxa"/>
            <w:noWrap/>
            <w:hideMark/>
            <w:tcPrChange w:id="141" w:author="Kolovich, Brian" w:date="2018-07-09T10:47:00Z">
              <w:tcPr>
                <w:tcW w:w="2653" w:type="dxa"/>
                <w:noWrap/>
                <w:hideMark/>
              </w:tcPr>
            </w:tcPrChange>
          </w:tcPr>
          <w:p w14:paraId="300D31F1" w14:textId="77777777" w:rsidR="00051D37" w:rsidRPr="001B6F74" w:rsidRDefault="00051D37">
            <w:pPr>
              <w:ind w:firstLine="0"/>
              <w:jc w:val="left"/>
              <w:rPr>
                <w:ins w:id="142" w:author="Kolovich, Brian" w:date="2018-07-09T10:37:00Z"/>
                <w:rFonts w:cs="Times"/>
                <w:sz w:val="18"/>
                <w:szCs w:val="18"/>
                <w:rPrChange w:id="143" w:author="Kolovich, Brian" w:date="2018-07-09T10:53:00Z">
                  <w:rPr>
                    <w:ins w:id="144" w:author="Kolovich, Brian" w:date="2018-07-09T10:37:00Z"/>
                  </w:rPr>
                </w:rPrChange>
              </w:rPr>
              <w:pPrChange w:id="145" w:author="Kolovich, Brian" w:date="2018-07-09T10:52:00Z">
                <w:pPr>
                  <w:ind w:firstLine="0"/>
                </w:pPr>
              </w:pPrChange>
            </w:pPr>
            <w:ins w:id="146" w:author="Kolovich, Brian" w:date="2018-07-09T10:37:00Z">
              <w:r w:rsidRPr="001B6F74">
                <w:rPr>
                  <w:rFonts w:cs="Times"/>
                  <w:sz w:val="18"/>
                  <w:szCs w:val="18"/>
                  <w:rPrChange w:id="147" w:author="Kolovich, Brian" w:date="2018-07-09T10:53:00Z">
                    <w:rPr/>
                  </w:rPrChange>
                </w:rPr>
                <w:t>Player name</w:t>
              </w:r>
            </w:ins>
          </w:p>
        </w:tc>
        <w:tc>
          <w:tcPr>
            <w:tcW w:w="1484" w:type="dxa"/>
            <w:noWrap/>
            <w:hideMark/>
            <w:tcPrChange w:id="148" w:author="Kolovich, Brian" w:date="2018-07-09T10:47:00Z">
              <w:tcPr>
                <w:tcW w:w="1520" w:type="dxa"/>
                <w:gridSpan w:val="2"/>
                <w:noWrap/>
                <w:hideMark/>
              </w:tcPr>
            </w:tcPrChange>
          </w:tcPr>
          <w:p w14:paraId="0541BF86" w14:textId="77777777" w:rsidR="00051D37" w:rsidRPr="001B6F74" w:rsidRDefault="00051D37">
            <w:pPr>
              <w:ind w:firstLine="0"/>
              <w:jc w:val="left"/>
              <w:rPr>
                <w:ins w:id="149" w:author="Kolovich, Brian" w:date="2018-07-09T10:37:00Z"/>
                <w:rFonts w:cs="Times"/>
                <w:sz w:val="18"/>
                <w:szCs w:val="18"/>
                <w:rPrChange w:id="150" w:author="Kolovich, Brian" w:date="2018-07-09T10:53:00Z">
                  <w:rPr>
                    <w:ins w:id="151" w:author="Kolovich, Brian" w:date="2018-07-09T10:37:00Z"/>
                  </w:rPr>
                </w:rPrChange>
              </w:rPr>
              <w:pPrChange w:id="152" w:author="Kolovich, Brian" w:date="2018-07-09T10:52:00Z">
                <w:pPr>
                  <w:ind w:firstLine="0"/>
                </w:pPr>
              </w:pPrChange>
            </w:pPr>
            <w:ins w:id="153" w:author="Kolovich, Brian" w:date="2018-07-09T10:37:00Z">
              <w:r w:rsidRPr="001B6F74">
                <w:rPr>
                  <w:rFonts w:cs="Times"/>
                  <w:sz w:val="18"/>
                  <w:szCs w:val="18"/>
                  <w:rPrChange w:id="154" w:author="Kolovich, Brian" w:date="2018-07-09T10:53:00Z">
                    <w:rPr/>
                  </w:rPrChange>
                </w:rPr>
                <w:t>n/a</w:t>
              </w:r>
            </w:ins>
          </w:p>
        </w:tc>
        <w:tc>
          <w:tcPr>
            <w:tcW w:w="1138" w:type="dxa"/>
            <w:noWrap/>
            <w:hideMark/>
            <w:tcPrChange w:id="155" w:author="Kolovich, Brian" w:date="2018-07-09T10:47:00Z">
              <w:tcPr>
                <w:tcW w:w="1092" w:type="dxa"/>
                <w:gridSpan w:val="2"/>
                <w:noWrap/>
                <w:hideMark/>
              </w:tcPr>
            </w:tcPrChange>
          </w:tcPr>
          <w:p w14:paraId="465D2A68" w14:textId="77777777" w:rsidR="00051D37" w:rsidRPr="001B6F74" w:rsidRDefault="00051D37">
            <w:pPr>
              <w:ind w:firstLine="0"/>
              <w:jc w:val="left"/>
              <w:rPr>
                <w:ins w:id="156" w:author="Kolovich, Brian" w:date="2018-07-09T10:37:00Z"/>
                <w:rFonts w:cs="Times"/>
                <w:sz w:val="18"/>
                <w:szCs w:val="18"/>
                <w:rPrChange w:id="157" w:author="Kolovich, Brian" w:date="2018-07-09T10:53:00Z">
                  <w:rPr>
                    <w:ins w:id="158" w:author="Kolovich, Brian" w:date="2018-07-09T10:37:00Z"/>
                  </w:rPr>
                </w:rPrChange>
              </w:rPr>
              <w:pPrChange w:id="159" w:author="Kolovich, Brian" w:date="2018-07-09T10:52:00Z">
                <w:pPr>
                  <w:ind w:firstLine="0"/>
                </w:pPr>
              </w:pPrChange>
            </w:pPr>
            <w:ins w:id="160" w:author="Kolovich, Brian" w:date="2018-07-09T10:37:00Z">
              <w:r w:rsidRPr="001B6F74">
                <w:rPr>
                  <w:rFonts w:cs="Times"/>
                  <w:sz w:val="18"/>
                  <w:szCs w:val="18"/>
                  <w:rPrChange w:id="161" w:author="Kolovich, Brian" w:date="2018-07-09T10:53:00Z">
                    <w:rPr/>
                  </w:rPrChange>
                </w:rPr>
                <w:t>Categorical</w:t>
              </w:r>
            </w:ins>
          </w:p>
        </w:tc>
      </w:tr>
      <w:tr w:rsidR="00051D37" w:rsidRPr="00051D37" w14:paraId="3E418DCF" w14:textId="77777777" w:rsidTr="00DF420D">
        <w:trPr>
          <w:trHeight w:val="300"/>
          <w:jc w:val="center"/>
          <w:ins w:id="162" w:author="Kolovich, Brian" w:date="2018-07-09T10:37:00Z"/>
          <w:trPrChange w:id="163" w:author="Kolovich, Brian" w:date="2018-07-09T10:47:00Z">
            <w:trPr>
              <w:trHeight w:val="300"/>
            </w:trPr>
          </w:trPrChange>
        </w:trPr>
        <w:tc>
          <w:tcPr>
            <w:tcW w:w="1728" w:type="dxa"/>
            <w:noWrap/>
            <w:hideMark/>
            <w:tcPrChange w:id="164" w:author="Kolovich, Brian" w:date="2018-07-09T10:47:00Z">
              <w:tcPr>
                <w:tcW w:w="1650" w:type="dxa"/>
                <w:gridSpan w:val="2"/>
                <w:noWrap/>
                <w:hideMark/>
              </w:tcPr>
            </w:tcPrChange>
          </w:tcPr>
          <w:p w14:paraId="09EFD461" w14:textId="43BDB195" w:rsidR="00051D37" w:rsidRPr="001B6F74" w:rsidRDefault="000813A4">
            <w:pPr>
              <w:ind w:firstLine="0"/>
              <w:jc w:val="left"/>
              <w:rPr>
                <w:ins w:id="165" w:author="Kolovich, Brian" w:date="2018-07-09T10:37:00Z"/>
                <w:rFonts w:cs="Times"/>
                <w:sz w:val="18"/>
                <w:szCs w:val="18"/>
                <w:rPrChange w:id="166" w:author="Kolovich, Brian" w:date="2018-07-09T10:53:00Z">
                  <w:rPr>
                    <w:ins w:id="167" w:author="Kolovich, Brian" w:date="2018-07-09T10:37:00Z"/>
                  </w:rPr>
                </w:rPrChange>
              </w:rPr>
              <w:pPrChange w:id="168" w:author="Kolovich, Brian" w:date="2018-07-09T10:52:00Z">
                <w:pPr>
                  <w:ind w:firstLine="0"/>
                </w:pPr>
              </w:pPrChange>
            </w:pPr>
            <w:ins w:id="169" w:author="Kolovich, Brian" w:date="2018-07-09T11:25:00Z">
              <w:r>
                <w:rPr>
                  <w:rFonts w:cs="Times"/>
                  <w:sz w:val="18"/>
                  <w:szCs w:val="18"/>
                </w:rPr>
                <w:t>c</w:t>
              </w:r>
            </w:ins>
            <w:ins w:id="170" w:author="Kolovich, Brian" w:date="2018-07-09T10:37:00Z">
              <w:r w:rsidR="00051D37" w:rsidRPr="001B6F74">
                <w:rPr>
                  <w:rFonts w:cs="Times"/>
                  <w:sz w:val="18"/>
                  <w:szCs w:val="18"/>
                  <w:rPrChange w:id="171" w:author="Kolovich, Brian" w:date="2018-07-09T10:53:00Z">
                    <w:rPr/>
                  </w:rPrChange>
                </w:rPr>
                <w:t>ollege</w:t>
              </w:r>
            </w:ins>
          </w:p>
        </w:tc>
        <w:tc>
          <w:tcPr>
            <w:tcW w:w="2585" w:type="dxa"/>
            <w:noWrap/>
            <w:hideMark/>
            <w:tcPrChange w:id="172" w:author="Kolovich, Brian" w:date="2018-07-09T10:47:00Z">
              <w:tcPr>
                <w:tcW w:w="2653" w:type="dxa"/>
                <w:noWrap/>
                <w:hideMark/>
              </w:tcPr>
            </w:tcPrChange>
          </w:tcPr>
          <w:p w14:paraId="50B3316E" w14:textId="77777777" w:rsidR="00051D37" w:rsidRPr="001B6F74" w:rsidRDefault="00051D37">
            <w:pPr>
              <w:ind w:firstLine="0"/>
              <w:jc w:val="left"/>
              <w:rPr>
                <w:ins w:id="173" w:author="Kolovich, Brian" w:date="2018-07-09T10:37:00Z"/>
                <w:rFonts w:cs="Times"/>
                <w:sz w:val="18"/>
                <w:szCs w:val="18"/>
                <w:rPrChange w:id="174" w:author="Kolovich, Brian" w:date="2018-07-09T10:53:00Z">
                  <w:rPr>
                    <w:ins w:id="175" w:author="Kolovich, Brian" w:date="2018-07-09T10:37:00Z"/>
                  </w:rPr>
                </w:rPrChange>
              </w:rPr>
              <w:pPrChange w:id="176" w:author="Kolovich, Brian" w:date="2018-07-09T10:52:00Z">
                <w:pPr>
                  <w:ind w:firstLine="0"/>
                </w:pPr>
              </w:pPrChange>
            </w:pPr>
            <w:ins w:id="177" w:author="Kolovich, Brian" w:date="2018-07-09T10:37:00Z">
              <w:r w:rsidRPr="001B6F74">
                <w:rPr>
                  <w:rFonts w:cs="Times"/>
                  <w:sz w:val="18"/>
                  <w:szCs w:val="18"/>
                  <w:rPrChange w:id="178" w:author="Kolovich, Brian" w:date="2018-07-09T10:53:00Z">
                    <w:rPr/>
                  </w:rPrChange>
                </w:rPr>
                <w:t>Player college</w:t>
              </w:r>
            </w:ins>
          </w:p>
        </w:tc>
        <w:tc>
          <w:tcPr>
            <w:tcW w:w="1484" w:type="dxa"/>
            <w:noWrap/>
            <w:hideMark/>
            <w:tcPrChange w:id="179" w:author="Kolovich, Brian" w:date="2018-07-09T10:47:00Z">
              <w:tcPr>
                <w:tcW w:w="1520" w:type="dxa"/>
                <w:gridSpan w:val="2"/>
                <w:noWrap/>
                <w:hideMark/>
              </w:tcPr>
            </w:tcPrChange>
          </w:tcPr>
          <w:p w14:paraId="057C188A" w14:textId="77777777" w:rsidR="00051D37" w:rsidRPr="001B6F74" w:rsidRDefault="00051D37">
            <w:pPr>
              <w:ind w:firstLine="0"/>
              <w:jc w:val="left"/>
              <w:rPr>
                <w:ins w:id="180" w:author="Kolovich, Brian" w:date="2018-07-09T10:37:00Z"/>
                <w:rFonts w:cs="Times"/>
                <w:sz w:val="18"/>
                <w:szCs w:val="18"/>
                <w:rPrChange w:id="181" w:author="Kolovich, Brian" w:date="2018-07-09T10:53:00Z">
                  <w:rPr>
                    <w:ins w:id="182" w:author="Kolovich, Brian" w:date="2018-07-09T10:37:00Z"/>
                  </w:rPr>
                </w:rPrChange>
              </w:rPr>
              <w:pPrChange w:id="183" w:author="Kolovich, Brian" w:date="2018-07-09T10:52:00Z">
                <w:pPr>
                  <w:ind w:firstLine="0"/>
                </w:pPr>
              </w:pPrChange>
            </w:pPr>
            <w:ins w:id="184" w:author="Kolovich, Brian" w:date="2018-07-09T10:37:00Z">
              <w:r w:rsidRPr="001B6F74">
                <w:rPr>
                  <w:rFonts w:cs="Times"/>
                  <w:sz w:val="18"/>
                  <w:szCs w:val="18"/>
                  <w:rPrChange w:id="185" w:author="Kolovich, Brian" w:date="2018-07-09T10:53:00Z">
                    <w:rPr/>
                  </w:rPrChange>
                </w:rPr>
                <w:t>n/a</w:t>
              </w:r>
            </w:ins>
          </w:p>
        </w:tc>
        <w:tc>
          <w:tcPr>
            <w:tcW w:w="1138" w:type="dxa"/>
            <w:noWrap/>
            <w:hideMark/>
            <w:tcPrChange w:id="186" w:author="Kolovich, Brian" w:date="2018-07-09T10:47:00Z">
              <w:tcPr>
                <w:tcW w:w="1092" w:type="dxa"/>
                <w:gridSpan w:val="2"/>
                <w:noWrap/>
                <w:hideMark/>
              </w:tcPr>
            </w:tcPrChange>
          </w:tcPr>
          <w:p w14:paraId="04C615DE" w14:textId="77777777" w:rsidR="00051D37" w:rsidRPr="001B6F74" w:rsidRDefault="00051D37">
            <w:pPr>
              <w:ind w:firstLine="0"/>
              <w:jc w:val="left"/>
              <w:rPr>
                <w:ins w:id="187" w:author="Kolovich, Brian" w:date="2018-07-09T10:37:00Z"/>
                <w:rFonts w:cs="Times"/>
                <w:sz w:val="18"/>
                <w:szCs w:val="18"/>
                <w:rPrChange w:id="188" w:author="Kolovich, Brian" w:date="2018-07-09T10:53:00Z">
                  <w:rPr>
                    <w:ins w:id="189" w:author="Kolovich, Brian" w:date="2018-07-09T10:37:00Z"/>
                  </w:rPr>
                </w:rPrChange>
              </w:rPr>
              <w:pPrChange w:id="190" w:author="Kolovich, Brian" w:date="2018-07-09T10:52:00Z">
                <w:pPr>
                  <w:ind w:firstLine="0"/>
                </w:pPr>
              </w:pPrChange>
            </w:pPr>
            <w:ins w:id="191" w:author="Kolovich, Brian" w:date="2018-07-09T10:37:00Z">
              <w:r w:rsidRPr="001B6F74">
                <w:rPr>
                  <w:rFonts w:cs="Times"/>
                  <w:sz w:val="18"/>
                  <w:szCs w:val="18"/>
                  <w:rPrChange w:id="192" w:author="Kolovich, Brian" w:date="2018-07-09T10:53:00Z">
                    <w:rPr/>
                  </w:rPrChange>
                </w:rPr>
                <w:t>Categorical</w:t>
              </w:r>
            </w:ins>
          </w:p>
        </w:tc>
      </w:tr>
      <w:tr w:rsidR="00051D37" w:rsidRPr="00051D37" w14:paraId="0888746A" w14:textId="77777777" w:rsidTr="00DF420D">
        <w:trPr>
          <w:trHeight w:val="300"/>
          <w:jc w:val="center"/>
          <w:ins w:id="193" w:author="Kolovich, Brian" w:date="2018-07-09T10:37:00Z"/>
          <w:trPrChange w:id="194" w:author="Kolovich, Brian" w:date="2018-07-09T10:47:00Z">
            <w:trPr>
              <w:trHeight w:val="300"/>
            </w:trPr>
          </w:trPrChange>
        </w:trPr>
        <w:tc>
          <w:tcPr>
            <w:tcW w:w="1728" w:type="dxa"/>
            <w:noWrap/>
            <w:hideMark/>
            <w:tcPrChange w:id="195" w:author="Kolovich, Brian" w:date="2018-07-09T10:47:00Z">
              <w:tcPr>
                <w:tcW w:w="1650" w:type="dxa"/>
                <w:gridSpan w:val="2"/>
                <w:noWrap/>
                <w:hideMark/>
              </w:tcPr>
            </w:tcPrChange>
          </w:tcPr>
          <w:p w14:paraId="73EA25D2" w14:textId="77DA4991" w:rsidR="00051D37" w:rsidRPr="001B6F74" w:rsidRDefault="000813A4">
            <w:pPr>
              <w:ind w:firstLine="0"/>
              <w:jc w:val="left"/>
              <w:rPr>
                <w:ins w:id="196" w:author="Kolovich, Brian" w:date="2018-07-09T10:37:00Z"/>
                <w:rFonts w:cs="Times"/>
                <w:sz w:val="18"/>
                <w:szCs w:val="18"/>
                <w:rPrChange w:id="197" w:author="Kolovich, Brian" w:date="2018-07-09T10:53:00Z">
                  <w:rPr>
                    <w:ins w:id="198" w:author="Kolovich, Brian" w:date="2018-07-09T10:37:00Z"/>
                  </w:rPr>
                </w:rPrChange>
              </w:rPr>
              <w:pPrChange w:id="199" w:author="Kolovich, Brian" w:date="2018-07-09T10:52:00Z">
                <w:pPr>
                  <w:ind w:firstLine="0"/>
                </w:pPr>
              </w:pPrChange>
            </w:pPr>
            <w:proofErr w:type="spellStart"/>
            <w:ins w:id="200" w:author="Kolovich, Brian" w:date="2018-07-09T11:25:00Z">
              <w:r>
                <w:rPr>
                  <w:rFonts w:cs="Times"/>
                  <w:sz w:val="18"/>
                  <w:szCs w:val="18"/>
                </w:rPr>
                <w:t>d</w:t>
              </w:r>
            </w:ins>
            <w:ins w:id="201" w:author="Kolovich, Brian" w:date="2018-07-09T10:37:00Z">
              <w:r w:rsidR="00051D37" w:rsidRPr="001B6F74">
                <w:rPr>
                  <w:rFonts w:cs="Times"/>
                  <w:sz w:val="18"/>
                  <w:szCs w:val="18"/>
                  <w:rPrChange w:id="202" w:author="Kolovich, Brian" w:date="2018-07-09T10:53:00Z">
                    <w:rPr/>
                  </w:rPrChange>
                </w:rPr>
                <w:t>raft_yr</w:t>
              </w:r>
              <w:proofErr w:type="spellEnd"/>
            </w:ins>
          </w:p>
        </w:tc>
        <w:tc>
          <w:tcPr>
            <w:tcW w:w="2585" w:type="dxa"/>
            <w:noWrap/>
            <w:hideMark/>
            <w:tcPrChange w:id="203" w:author="Kolovich, Brian" w:date="2018-07-09T10:47:00Z">
              <w:tcPr>
                <w:tcW w:w="2653" w:type="dxa"/>
                <w:noWrap/>
                <w:hideMark/>
              </w:tcPr>
            </w:tcPrChange>
          </w:tcPr>
          <w:p w14:paraId="78B9F181" w14:textId="77777777" w:rsidR="00051D37" w:rsidRPr="001B6F74" w:rsidRDefault="00051D37">
            <w:pPr>
              <w:ind w:firstLine="0"/>
              <w:jc w:val="left"/>
              <w:rPr>
                <w:ins w:id="204" w:author="Kolovich, Brian" w:date="2018-07-09T10:37:00Z"/>
                <w:rFonts w:cs="Times"/>
                <w:sz w:val="18"/>
                <w:szCs w:val="18"/>
                <w:rPrChange w:id="205" w:author="Kolovich, Brian" w:date="2018-07-09T10:53:00Z">
                  <w:rPr>
                    <w:ins w:id="206" w:author="Kolovich, Brian" w:date="2018-07-09T10:37:00Z"/>
                  </w:rPr>
                </w:rPrChange>
              </w:rPr>
              <w:pPrChange w:id="207" w:author="Kolovich, Brian" w:date="2018-07-09T10:52:00Z">
                <w:pPr>
                  <w:ind w:firstLine="0"/>
                </w:pPr>
              </w:pPrChange>
            </w:pPr>
            <w:ins w:id="208" w:author="Kolovich, Brian" w:date="2018-07-09T10:37:00Z">
              <w:r w:rsidRPr="001B6F74">
                <w:rPr>
                  <w:rFonts w:cs="Times"/>
                  <w:sz w:val="18"/>
                  <w:szCs w:val="18"/>
                  <w:rPrChange w:id="209" w:author="Kolovich, Brian" w:date="2018-07-09T10:53:00Z">
                    <w:rPr/>
                  </w:rPrChange>
                </w:rPr>
                <w:t>Year drafted</w:t>
              </w:r>
            </w:ins>
          </w:p>
        </w:tc>
        <w:tc>
          <w:tcPr>
            <w:tcW w:w="1484" w:type="dxa"/>
            <w:noWrap/>
            <w:hideMark/>
            <w:tcPrChange w:id="210" w:author="Kolovich, Brian" w:date="2018-07-09T10:47:00Z">
              <w:tcPr>
                <w:tcW w:w="1520" w:type="dxa"/>
                <w:gridSpan w:val="2"/>
                <w:noWrap/>
                <w:hideMark/>
              </w:tcPr>
            </w:tcPrChange>
          </w:tcPr>
          <w:p w14:paraId="1072EAC3" w14:textId="77777777" w:rsidR="00051D37" w:rsidRPr="001B6F74" w:rsidRDefault="00051D37">
            <w:pPr>
              <w:ind w:firstLine="0"/>
              <w:jc w:val="left"/>
              <w:rPr>
                <w:ins w:id="211" w:author="Kolovich, Brian" w:date="2018-07-09T10:37:00Z"/>
                <w:rFonts w:cs="Times"/>
                <w:sz w:val="18"/>
                <w:szCs w:val="18"/>
                <w:rPrChange w:id="212" w:author="Kolovich, Brian" w:date="2018-07-09T10:53:00Z">
                  <w:rPr>
                    <w:ins w:id="213" w:author="Kolovich, Brian" w:date="2018-07-09T10:37:00Z"/>
                  </w:rPr>
                </w:rPrChange>
              </w:rPr>
              <w:pPrChange w:id="214" w:author="Kolovich, Brian" w:date="2018-07-09T10:52:00Z">
                <w:pPr>
                  <w:ind w:firstLine="0"/>
                </w:pPr>
              </w:pPrChange>
            </w:pPr>
            <w:ins w:id="215" w:author="Kolovich, Brian" w:date="2018-07-09T10:37:00Z">
              <w:r w:rsidRPr="001B6F74">
                <w:rPr>
                  <w:rFonts w:cs="Times"/>
                  <w:sz w:val="18"/>
                  <w:szCs w:val="18"/>
                  <w:rPrChange w:id="216" w:author="Kolovich, Brian" w:date="2018-07-09T10:53:00Z">
                    <w:rPr/>
                  </w:rPrChange>
                </w:rPr>
                <w:t>n/a</w:t>
              </w:r>
            </w:ins>
          </w:p>
        </w:tc>
        <w:tc>
          <w:tcPr>
            <w:tcW w:w="1138" w:type="dxa"/>
            <w:noWrap/>
            <w:hideMark/>
            <w:tcPrChange w:id="217" w:author="Kolovich, Brian" w:date="2018-07-09T10:47:00Z">
              <w:tcPr>
                <w:tcW w:w="1092" w:type="dxa"/>
                <w:gridSpan w:val="2"/>
                <w:noWrap/>
                <w:hideMark/>
              </w:tcPr>
            </w:tcPrChange>
          </w:tcPr>
          <w:p w14:paraId="23A4E8EC" w14:textId="77777777" w:rsidR="00051D37" w:rsidRPr="001B6F74" w:rsidRDefault="00051D37">
            <w:pPr>
              <w:ind w:firstLine="0"/>
              <w:jc w:val="left"/>
              <w:rPr>
                <w:ins w:id="218" w:author="Kolovich, Brian" w:date="2018-07-09T10:37:00Z"/>
                <w:rFonts w:cs="Times"/>
                <w:sz w:val="18"/>
                <w:szCs w:val="18"/>
                <w:rPrChange w:id="219" w:author="Kolovich, Brian" w:date="2018-07-09T10:53:00Z">
                  <w:rPr>
                    <w:ins w:id="220" w:author="Kolovich, Brian" w:date="2018-07-09T10:37:00Z"/>
                  </w:rPr>
                </w:rPrChange>
              </w:rPr>
              <w:pPrChange w:id="221" w:author="Kolovich, Brian" w:date="2018-07-09T10:52:00Z">
                <w:pPr>
                  <w:ind w:firstLine="0"/>
                </w:pPr>
              </w:pPrChange>
            </w:pPr>
            <w:ins w:id="222" w:author="Kolovich, Brian" w:date="2018-07-09T10:37:00Z">
              <w:r w:rsidRPr="001B6F74">
                <w:rPr>
                  <w:rFonts w:cs="Times"/>
                  <w:sz w:val="18"/>
                  <w:szCs w:val="18"/>
                  <w:rPrChange w:id="223" w:author="Kolovich, Brian" w:date="2018-07-09T10:53:00Z">
                    <w:rPr/>
                  </w:rPrChange>
                </w:rPr>
                <w:t>Ordinal</w:t>
              </w:r>
            </w:ins>
          </w:p>
        </w:tc>
      </w:tr>
      <w:tr w:rsidR="00051D37" w:rsidRPr="00051D37" w14:paraId="66CF1308" w14:textId="77777777" w:rsidTr="00DF420D">
        <w:trPr>
          <w:trHeight w:val="300"/>
          <w:jc w:val="center"/>
          <w:ins w:id="224" w:author="Kolovich, Brian" w:date="2018-07-09T10:37:00Z"/>
          <w:trPrChange w:id="225" w:author="Kolovich, Brian" w:date="2018-07-09T10:47:00Z">
            <w:trPr>
              <w:trHeight w:val="300"/>
            </w:trPr>
          </w:trPrChange>
        </w:trPr>
        <w:tc>
          <w:tcPr>
            <w:tcW w:w="1728" w:type="dxa"/>
            <w:noWrap/>
            <w:hideMark/>
            <w:tcPrChange w:id="226" w:author="Kolovich, Brian" w:date="2018-07-09T10:47:00Z">
              <w:tcPr>
                <w:tcW w:w="1650" w:type="dxa"/>
                <w:gridSpan w:val="2"/>
                <w:noWrap/>
                <w:hideMark/>
              </w:tcPr>
            </w:tcPrChange>
          </w:tcPr>
          <w:p w14:paraId="75E6AF57" w14:textId="77777777" w:rsidR="00051D37" w:rsidRPr="001B6F74" w:rsidRDefault="00051D37">
            <w:pPr>
              <w:ind w:firstLine="0"/>
              <w:jc w:val="left"/>
              <w:rPr>
                <w:ins w:id="227" w:author="Kolovich, Brian" w:date="2018-07-09T10:37:00Z"/>
                <w:rFonts w:cs="Times"/>
                <w:sz w:val="18"/>
                <w:szCs w:val="18"/>
                <w:rPrChange w:id="228" w:author="Kolovich, Brian" w:date="2018-07-09T10:53:00Z">
                  <w:rPr>
                    <w:ins w:id="229" w:author="Kolovich, Brian" w:date="2018-07-09T10:37:00Z"/>
                  </w:rPr>
                </w:rPrChange>
              </w:rPr>
              <w:pPrChange w:id="230" w:author="Kolovich, Brian" w:date="2018-07-09T10:52:00Z">
                <w:pPr>
                  <w:ind w:firstLine="0"/>
                </w:pPr>
              </w:pPrChange>
            </w:pPr>
            <w:proofErr w:type="spellStart"/>
            <w:ins w:id="231" w:author="Kolovich, Brian" w:date="2018-07-09T10:37:00Z">
              <w:r w:rsidRPr="001B6F74">
                <w:rPr>
                  <w:rFonts w:cs="Times"/>
                  <w:sz w:val="18"/>
                  <w:szCs w:val="18"/>
                  <w:rPrChange w:id="232" w:author="Kolovich, Brian" w:date="2018-07-09T10:53:00Z">
                    <w:rPr/>
                  </w:rPrChange>
                </w:rPr>
                <w:t>fnl_coll_rpi</w:t>
              </w:r>
              <w:proofErr w:type="spellEnd"/>
            </w:ins>
          </w:p>
        </w:tc>
        <w:tc>
          <w:tcPr>
            <w:tcW w:w="2585" w:type="dxa"/>
            <w:noWrap/>
            <w:hideMark/>
            <w:tcPrChange w:id="233" w:author="Kolovich, Brian" w:date="2018-07-09T10:47:00Z">
              <w:tcPr>
                <w:tcW w:w="2653" w:type="dxa"/>
                <w:noWrap/>
                <w:hideMark/>
              </w:tcPr>
            </w:tcPrChange>
          </w:tcPr>
          <w:p w14:paraId="2DE19C96" w14:textId="77777777" w:rsidR="00051D37" w:rsidRPr="001B6F74" w:rsidRDefault="00051D37">
            <w:pPr>
              <w:ind w:firstLine="0"/>
              <w:jc w:val="left"/>
              <w:rPr>
                <w:ins w:id="234" w:author="Kolovich, Brian" w:date="2018-07-09T10:37:00Z"/>
                <w:rFonts w:cs="Times"/>
                <w:sz w:val="18"/>
                <w:szCs w:val="18"/>
                <w:rPrChange w:id="235" w:author="Kolovich, Brian" w:date="2018-07-09T10:53:00Z">
                  <w:rPr>
                    <w:ins w:id="236" w:author="Kolovich, Brian" w:date="2018-07-09T10:37:00Z"/>
                  </w:rPr>
                </w:rPrChange>
              </w:rPr>
              <w:pPrChange w:id="237" w:author="Kolovich, Brian" w:date="2018-07-09T10:52:00Z">
                <w:pPr>
                  <w:ind w:firstLine="0"/>
                </w:pPr>
              </w:pPrChange>
            </w:pPr>
            <w:ins w:id="238" w:author="Kolovich, Brian" w:date="2018-07-09T10:37:00Z">
              <w:r w:rsidRPr="001B6F74">
                <w:rPr>
                  <w:rFonts w:cs="Times"/>
                  <w:sz w:val="18"/>
                  <w:szCs w:val="18"/>
                  <w:rPrChange w:id="239" w:author="Kolovich, Brian" w:date="2018-07-09T10:53:00Z">
                    <w:rPr/>
                  </w:rPrChange>
                </w:rPr>
                <w:t>Final Ratings Percentage Index of player's final college season</w:t>
              </w:r>
            </w:ins>
          </w:p>
        </w:tc>
        <w:tc>
          <w:tcPr>
            <w:tcW w:w="1484" w:type="dxa"/>
            <w:noWrap/>
            <w:hideMark/>
            <w:tcPrChange w:id="240" w:author="Kolovich, Brian" w:date="2018-07-09T10:47:00Z">
              <w:tcPr>
                <w:tcW w:w="1520" w:type="dxa"/>
                <w:gridSpan w:val="2"/>
                <w:noWrap/>
                <w:hideMark/>
              </w:tcPr>
            </w:tcPrChange>
          </w:tcPr>
          <w:p w14:paraId="4340E342" w14:textId="77777777" w:rsidR="00051D37" w:rsidRPr="001B6F74" w:rsidRDefault="00051D37">
            <w:pPr>
              <w:ind w:firstLine="0"/>
              <w:jc w:val="left"/>
              <w:rPr>
                <w:ins w:id="241" w:author="Kolovich, Brian" w:date="2018-07-09T10:37:00Z"/>
                <w:rFonts w:cs="Times"/>
                <w:sz w:val="18"/>
                <w:szCs w:val="18"/>
                <w:rPrChange w:id="242" w:author="Kolovich, Brian" w:date="2018-07-09T10:53:00Z">
                  <w:rPr>
                    <w:ins w:id="243" w:author="Kolovich, Brian" w:date="2018-07-09T10:37:00Z"/>
                  </w:rPr>
                </w:rPrChange>
              </w:rPr>
              <w:pPrChange w:id="244" w:author="Kolovich, Brian" w:date="2018-07-09T10:52:00Z">
                <w:pPr>
                  <w:ind w:firstLine="0"/>
                </w:pPr>
              </w:pPrChange>
            </w:pPr>
            <w:ins w:id="245" w:author="Kolovich, Brian" w:date="2018-07-09T10:37:00Z">
              <w:r w:rsidRPr="001B6F74">
                <w:rPr>
                  <w:rFonts w:cs="Times"/>
                  <w:sz w:val="18"/>
                  <w:szCs w:val="18"/>
                  <w:rPrChange w:id="246" w:author="Kolovich, Brian" w:date="2018-07-09T10:53:00Z">
                    <w:rPr/>
                  </w:rPrChange>
                </w:rPr>
                <w:t>n/a</w:t>
              </w:r>
            </w:ins>
          </w:p>
        </w:tc>
        <w:tc>
          <w:tcPr>
            <w:tcW w:w="1138" w:type="dxa"/>
            <w:noWrap/>
            <w:hideMark/>
            <w:tcPrChange w:id="247" w:author="Kolovich, Brian" w:date="2018-07-09T10:47:00Z">
              <w:tcPr>
                <w:tcW w:w="1092" w:type="dxa"/>
                <w:gridSpan w:val="2"/>
                <w:noWrap/>
                <w:hideMark/>
              </w:tcPr>
            </w:tcPrChange>
          </w:tcPr>
          <w:p w14:paraId="2B5B40BB" w14:textId="77777777" w:rsidR="00051D37" w:rsidRPr="001B6F74" w:rsidRDefault="00051D37">
            <w:pPr>
              <w:ind w:firstLine="0"/>
              <w:jc w:val="left"/>
              <w:rPr>
                <w:ins w:id="248" w:author="Kolovich, Brian" w:date="2018-07-09T10:37:00Z"/>
                <w:rFonts w:cs="Times"/>
                <w:sz w:val="18"/>
                <w:szCs w:val="18"/>
                <w:rPrChange w:id="249" w:author="Kolovich, Brian" w:date="2018-07-09T10:53:00Z">
                  <w:rPr>
                    <w:ins w:id="250" w:author="Kolovich, Brian" w:date="2018-07-09T10:37:00Z"/>
                  </w:rPr>
                </w:rPrChange>
              </w:rPr>
              <w:pPrChange w:id="251" w:author="Kolovich, Brian" w:date="2018-07-09T10:52:00Z">
                <w:pPr>
                  <w:ind w:firstLine="0"/>
                </w:pPr>
              </w:pPrChange>
            </w:pPr>
            <w:ins w:id="252" w:author="Kolovich, Brian" w:date="2018-07-09T10:37:00Z">
              <w:r w:rsidRPr="001B6F74">
                <w:rPr>
                  <w:rFonts w:cs="Times"/>
                  <w:sz w:val="18"/>
                  <w:szCs w:val="18"/>
                  <w:rPrChange w:id="253" w:author="Kolovich, Brian" w:date="2018-07-09T10:53:00Z">
                    <w:rPr/>
                  </w:rPrChange>
                </w:rPr>
                <w:t>Ordinal</w:t>
              </w:r>
            </w:ins>
          </w:p>
        </w:tc>
      </w:tr>
      <w:tr w:rsidR="00051D37" w:rsidRPr="00051D37" w14:paraId="711D5949" w14:textId="77777777" w:rsidTr="00DF420D">
        <w:trPr>
          <w:trHeight w:val="300"/>
          <w:jc w:val="center"/>
          <w:ins w:id="254" w:author="Kolovich, Brian" w:date="2018-07-09T10:37:00Z"/>
          <w:trPrChange w:id="255" w:author="Kolovich, Brian" w:date="2018-07-09T10:47:00Z">
            <w:trPr>
              <w:trHeight w:val="300"/>
            </w:trPr>
          </w:trPrChange>
        </w:trPr>
        <w:tc>
          <w:tcPr>
            <w:tcW w:w="1728" w:type="dxa"/>
            <w:noWrap/>
            <w:hideMark/>
            <w:tcPrChange w:id="256" w:author="Kolovich, Brian" w:date="2018-07-09T10:47:00Z">
              <w:tcPr>
                <w:tcW w:w="1650" w:type="dxa"/>
                <w:gridSpan w:val="2"/>
                <w:noWrap/>
                <w:hideMark/>
              </w:tcPr>
            </w:tcPrChange>
          </w:tcPr>
          <w:p w14:paraId="311A1697" w14:textId="582C06FF" w:rsidR="00051D37" w:rsidRPr="001B6F74" w:rsidRDefault="000813A4">
            <w:pPr>
              <w:ind w:firstLine="0"/>
              <w:jc w:val="left"/>
              <w:rPr>
                <w:ins w:id="257" w:author="Kolovich, Brian" w:date="2018-07-09T10:37:00Z"/>
                <w:rFonts w:cs="Times"/>
                <w:sz w:val="18"/>
                <w:szCs w:val="18"/>
                <w:rPrChange w:id="258" w:author="Kolovich, Brian" w:date="2018-07-09T10:53:00Z">
                  <w:rPr>
                    <w:ins w:id="259" w:author="Kolovich, Brian" w:date="2018-07-09T10:37:00Z"/>
                  </w:rPr>
                </w:rPrChange>
              </w:rPr>
              <w:pPrChange w:id="260" w:author="Kolovich, Brian" w:date="2018-07-09T10:52:00Z">
                <w:pPr>
                  <w:ind w:firstLine="0"/>
                </w:pPr>
              </w:pPrChange>
            </w:pPr>
            <w:proofErr w:type="spellStart"/>
            <w:ins w:id="261" w:author="Kolovich, Brian" w:date="2018-07-09T11:25:00Z">
              <w:r>
                <w:rPr>
                  <w:rFonts w:cs="Times"/>
                  <w:sz w:val="18"/>
                  <w:szCs w:val="18"/>
                </w:rPr>
                <w:t>s</w:t>
              </w:r>
            </w:ins>
            <w:ins w:id="262" w:author="Kolovich, Brian" w:date="2018-07-09T10:37:00Z">
              <w:r w:rsidR="00051D37" w:rsidRPr="001B6F74">
                <w:rPr>
                  <w:rFonts w:cs="Times"/>
                  <w:sz w:val="18"/>
                  <w:szCs w:val="18"/>
                  <w:rPrChange w:id="263" w:author="Kolovich, Brian" w:date="2018-07-09T10:53:00Z">
                    <w:rPr/>
                  </w:rPrChange>
                </w:rPr>
                <w:t>till_in_league</w:t>
              </w:r>
              <w:proofErr w:type="spellEnd"/>
            </w:ins>
          </w:p>
        </w:tc>
        <w:tc>
          <w:tcPr>
            <w:tcW w:w="2585" w:type="dxa"/>
            <w:noWrap/>
            <w:hideMark/>
            <w:tcPrChange w:id="264" w:author="Kolovich, Brian" w:date="2018-07-09T10:47:00Z">
              <w:tcPr>
                <w:tcW w:w="2653" w:type="dxa"/>
                <w:noWrap/>
                <w:hideMark/>
              </w:tcPr>
            </w:tcPrChange>
          </w:tcPr>
          <w:p w14:paraId="50E15BEC" w14:textId="77777777" w:rsidR="00051D37" w:rsidRPr="001B6F74" w:rsidRDefault="00051D37">
            <w:pPr>
              <w:ind w:firstLine="0"/>
              <w:jc w:val="left"/>
              <w:rPr>
                <w:ins w:id="265" w:author="Kolovich, Brian" w:date="2018-07-09T10:37:00Z"/>
                <w:rFonts w:cs="Times"/>
                <w:sz w:val="18"/>
                <w:szCs w:val="18"/>
                <w:rPrChange w:id="266" w:author="Kolovich, Brian" w:date="2018-07-09T10:53:00Z">
                  <w:rPr>
                    <w:ins w:id="267" w:author="Kolovich, Brian" w:date="2018-07-09T10:37:00Z"/>
                  </w:rPr>
                </w:rPrChange>
              </w:rPr>
              <w:pPrChange w:id="268" w:author="Kolovich, Brian" w:date="2018-07-09T10:52:00Z">
                <w:pPr>
                  <w:ind w:firstLine="0"/>
                </w:pPr>
              </w:pPrChange>
            </w:pPr>
            <w:ins w:id="269" w:author="Kolovich, Brian" w:date="2018-07-09T10:37:00Z">
              <w:r w:rsidRPr="001B6F74">
                <w:rPr>
                  <w:rFonts w:cs="Times"/>
                  <w:sz w:val="18"/>
                  <w:szCs w:val="18"/>
                  <w:rPrChange w:id="270" w:author="Kolovich, Brian" w:date="2018-07-09T10:53:00Z">
                    <w:rPr/>
                  </w:rPrChange>
                </w:rPr>
                <w:t>Still playing in NBA, as of start of 2017 NBA season</w:t>
              </w:r>
            </w:ins>
          </w:p>
        </w:tc>
        <w:tc>
          <w:tcPr>
            <w:tcW w:w="1484" w:type="dxa"/>
            <w:noWrap/>
            <w:hideMark/>
            <w:tcPrChange w:id="271" w:author="Kolovich, Brian" w:date="2018-07-09T10:47:00Z">
              <w:tcPr>
                <w:tcW w:w="1520" w:type="dxa"/>
                <w:gridSpan w:val="2"/>
                <w:noWrap/>
                <w:hideMark/>
              </w:tcPr>
            </w:tcPrChange>
          </w:tcPr>
          <w:p w14:paraId="7BF48A5D" w14:textId="77C7A4BF" w:rsidR="00DF420D" w:rsidRPr="001B6F74" w:rsidRDefault="00051D37">
            <w:pPr>
              <w:ind w:firstLine="0"/>
              <w:jc w:val="left"/>
              <w:rPr>
                <w:ins w:id="272" w:author="Kolovich, Brian" w:date="2018-07-09T10:47:00Z"/>
                <w:rFonts w:cs="Times"/>
                <w:sz w:val="18"/>
                <w:szCs w:val="18"/>
                <w:rPrChange w:id="273" w:author="Kolovich, Brian" w:date="2018-07-09T10:53:00Z">
                  <w:rPr>
                    <w:ins w:id="274" w:author="Kolovich, Brian" w:date="2018-07-09T10:47:00Z"/>
                  </w:rPr>
                </w:rPrChange>
              </w:rPr>
              <w:pPrChange w:id="275" w:author="Kolovich, Brian" w:date="2018-07-09T10:52:00Z">
                <w:pPr>
                  <w:ind w:firstLine="0"/>
                </w:pPr>
              </w:pPrChange>
            </w:pPr>
            <w:ins w:id="276" w:author="Kolovich, Brian" w:date="2018-07-09T10:37:00Z">
              <w:r w:rsidRPr="001B6F74">
                <w:rPr>
                  <w:rFonts w:cs="Times"/>
                  <w:sz w:val="18"/>
                  <w:szCs w:val="18"/>
                  <w:rPrChange w:id="277" w:author="Kolovich, Brian" w:date="2018-07-09T10:53:00Z">
                    <w:rPr/>
                  </w:rPrChange>
                </w:rPr>
                <w:t>1</w:t>
              </w:r>
            </w:ins>
            <w:ins w:id="278" w:author="Kolovich, Brian" w:date="2018-07-09T10:47:00Z">
              <w:r w:rsidR="00DF420D" w:rsidRPr="001B6F74">
                <w:rPr>
                  <w:rFonts w:cs="Times"/>
                  <w:sz w:val="18"/>
                  <w:szCs w:val="18"/>
                  <w:rPrChange w:id="279" w:author="Kolovich, Brian" w:date="2018-07-09T10:53:00Z">
                    <w:rPr/>
                  </w:rPrChange>
                </w:rPr>
                <w:t xml:space="preserve"> </w:t>
              </w:r>
            </w:ins>
            <w:ins w:id="280" w:author="Kolovich, Brian" w:date="2018-07-09T10:37:00Z">
              <w:r w:rsidRPr="001B6F74">
                <w:rPr>
                  <w:rFonts w:cs="Times"/>
                  <w:sz w:val="18"/>
                  <w:szCs w:val="18"/>
                  <w:rPrChange w:id="281" w:author="Kolovich, Brian" w:date="2018-07-09T10:53:00Z">
                    <w:rPr/>
                  </w:rPrChange>
                </w:rPr>
                <w:t>=</w:t>
              </w:r>
            </w:ins>
            <w:ins w:id="282" w:author="Kolovich, Brian" w:date="2018-07-09T10:47:00Z">
              <w:r w:rsidR="00DF420D" w:rsidRPr="001B6F74">
                <w:rPr>
                  <w:rFonts w:cs="Times"/>
                  <w:sz w:val="18"/>
                  <w:szCs w:val="18"/>
                  <w:rPrChange w:id="283" w:author="Kolovich, Brian" w:date="2018-07-09T10:53:00Z">
                    <w:rPr/>
                  </w:rPrChange>
                </w:rPr>
                <w:t xml:space="preserve"> </w:t>
              </w:r>
            </w:ins>
            <w:ins w:id="284" w:author="Kolovich, Brian" w:date="2018-07-09T10:37:00Z">
              <w:r w:rsidRPr="001B6F74">
                <w:rPr>
                  <w:rFonts w:cs="Times"/>
                  <w:sz w:val="18"/>
                  <w:szCs w:val="18"/>
                  <w:rPrChange w:id="285" w:author="Kolovich, Brian" w:date="2018-07-09T10:53:00Z">
                    <w:rPr/>
                  </w:rPrChange>
                </w:rPr>
                <w:t>yes</w:t>
              </w:r>
            </w:ins>
          </w:p>
          <w:p w14:paraId="709047FF" w14:textId="7311B534" w:rsidR="00051D37" w:rsidRPr="001B6F74" w:rsidRDefault="00051D37">
            <w:pPr>
              <w:ind w:firstLine="0"/>
              <w:jc w:val="left"/>
              <w:rPr>
                <w:ins w:id="286" w:author="Kolovich, Brian" w:date="2018-07-09T10:37:00Z"/>
                <w:rFonts w:cs="Times"/>
                <w:sz w:val="18"/>
                <w:szCs w:val="18"/>
                <w:rPrChange w:id="287" w:author="Kolovich, Brian" w:date="2018-07-09T10:53:00Z">
                  <w:rPr>
                    <w:ins w:id="288" w:author="Kolovich, Brian" w:date="2018-07-09T10:37:00Z"/>
                  </w:rPr>
                </w:rPrChange>
              </w:rPr>
              <w:pPrChange w:id="289" w:author="Kolovich, Brian" w:date="2018-07-09T10:52:00Z">
                <w:pPr>
                  <w:ind w:firstLine="0"/>
                </w:pPr>
              </w:pPrChange>
            </w:pPr>
            <w:ins w:id="290" w:author="Kolovich, Brian" w:date="2018-07-09T10:37:00Z">
              <w:r w:rsidRPr="001B6F74">
                <w:rPr>
                  <w:rFonts w:cs="Times"/>
                  <w:sz w:val="18"/>
                  <w:szCs w:val="18"/>
                  <w:rPrChange w:id="291" w:author="Kolovich, Brian" w:date="2018-07-09T10:53:00Z">
                    <w:rPr/>
                  </w:rPrChange>
                </w:rPr>
                <w:t>0</w:t>
              </w:r>
            </w:ins>
            <w:ins w:id="292" w:author="Kolovich, Brian" w:date="2018-07-09T10:47:00Z">
              <w:r w:rsidR="00DF420D" w:rsidRPr="001B6F74">
                <w:rPr>
                  <w:rFonts w:cs="Times"/>
                  <w:sz w:val="18"/>
                  <w:szCs w:val="18"/>
                  <w:rPrChange w:id="293" w:author="Kolovich, Brian" w:date="2018-07-09T10:53:00Z">
                    <w:rPr/>
                  </w:rPrChange>
                </w:rPr>
                <w:t xml:space="preserve"> </w:t>
              </w:r>
            </w:ins>
            <w:ins w:id="294" w:author="Kolovich, Brian" w:date="2018-07-09T10:37:00Z">
              <w:r w:rsidRPr="001B6F74">
                <w:rPr>
                  <w:rFonts w:cs="Times"/>
                  <w:sz w:val="18"/>
                  <w:szCs w:val="18"/>
                  <w:rPrChange w:id="295" w:author="Kolovich, Brian" w:date="2018-07-09T10:53:00Z">
                    <w:rPr/>
                  </w:rPrChange>
                </w:rPr>
                <w:t>=</w:t>
              </w:r>
            </w:ins>
            <w:ins w:id="296" w:author="Kolovich, Brian" w:date="2018-07-09T10:47:00Z">
              <w:r w:rsidR="00DF420D" w:rsidRPr="001B6F74">
                <w:rPr>
                  <w:rFonts w:cs="Times"/>
                  <w:sz w:val="18"/>
                  <w:szCs w:val="18"/>
                  <w:rPrChange w:id="297" w:author="Kolovich, Brian" w:date="2018-07-09T10:53:00Z">
                    <w:rPr/>
                  </w:rPrChange>
                </w:rPr>
                <w:t xml:space="preserve"> </w:t>
              </w:r>
            </w:ins>
            <w:ins w:id="298" w:author="Kolovich, Brian" w:date="2018-07-09T10:37:00Z">
              <w:r w:rsidRPr="001B6F74">
                <w:rPr>
                  <w:rFonts w:cs="Times"/>
                  <w:sz w:val="18"/>
                  <w:szCs w:val="18"/>
                  <w:rPrChange w:id="299" w:author="Kolovich, Brian" w:date="2018-07-09T10:53:00Z">
                    <w:rPr/>
                  </w:rPrChange>
                </w:rPr>
                <w:t>no</w:t>
              </w:r>
            </w:ins>
          </w:p>
        </w:tc>
        <w:tc>
          <w:tcPr>
            <w:tcW w:w="1138" w:type="dxa"/>
            <w:noWrap/>
            <w:hideMark/>
            <w:tcPrChange w:id="300" w:author="Kolovich, Brian" w:date="2018-07-09T10:47:00Z">
              <w:tcPr>
                <w:tcW w:w="1092" w:type="dxa"/>
                <w:gridSpan w:val="2"/>
                <w:noWrap/>
                <w:hideMark/>
              </w:tcPr>
            </w:tcPrChange>
          </w:tcPr>
          <w:p w14:paraId="6A26E49D" w14:textId="77777777" w:rsidR="00051D37" w:rsidRPr="001B6F74" w:rsidRDefault="00051D37">
            <w:pPr>
              <w:ind w:firstLine="0"/>
              <w:jc w:val="left"/>
              <w:rPr>
                <w:ins w:id="301" w:author="Kolovich, Brian" w:date="2018-07-09T10:37:00Z"/>
                <w:rFonts w:cs="Times"/>
                <w:sz w:val="18"/>
                <w:szCs w:val="18"/>
                <w:rPrChange w:id="302" w:author="Kolovich, Brian" w:date="2018-07-09T10:53:00Z">
                  <w:rPr>
                    <w:ins w:id="303" w:author="Kolovich, Brian" w:date="2018-07-09T10:37:00Z"/>
                  </w:rPr>
                </w:rPrChange>
              </w:rPr>
              <w:pPrChange w:id="304" w:author="Kolovich, Brian" w:date="2018-07-09T10:52:00Z">
                <w:pPr>
                  <w:ind w:firstLine="0"/>
                </w:pPr>
              </w:pPrChange>
            </w:pPr>
            <w:ins w:id="305" w:author="Kolovich, Brian" w:date="2018-07-09T10:37:00Z">
              <w:r w:rsidRPr="001B6F74">
                <w:rPr>
                  <w:rFonts w:cs="Times"/>
                  <w:sz w:val="18"/>
                  <w:szCs w:val="18"/>
                  <w:rPrChange w:id="306" w:author="Kolovich, Brian" w:date="2018-07-09T10:53:00Z">
                    <w:rPr/>
                  </w:rPrChange>
                </w:rPr>
                <w:t>Numeric</w:t>
              </w:r>
            </w:ins>
          </w:p>
        </w:tc>
      </w:tr>
      <w:tr w:rsidR="00051D37" w:rsidRPr="00051D37" w14:paraId="4A9D6CE9" w14:textId="77777777" w:rsidTr="00DF420D">
        <w:trPr>
          <w:trHeight w:val="300"/>
          <w:jc w:val="center"/>
          <w:ins w:id="307" w:author="Kolovich, Brian" w:date="2018-07-09T10:37:00Z"/>
          <w:trPrChange w:id="308" w:author="Kolovich, Brian" w:date="2018-07-09T10:47:00Z">
            <w:trPr>
              <w:trHeight w:val="300"/>
            </w:trPr>
          </w:trPrChange>
        </w:trPr>
        <w:tc>
          <w:tcPr>
            <w:tcW w:w="1728" w:type="dxa"/>
            <w:noWrap/>
            <w:hideMark/>
            <w:tcPrChange w:id="309" w:author="Kolovich, Brian" w:date="2018-07-09T10:47:00Z">
              <w:tcPr>
                <w:tcW w:w="1650" w:type="dxa"/>
                <w:gridSpan w:val="2"/>
                <w:noWrap/>
                <w:hideMark/>
              </w:tcPr>
            </w:tcPrChange>
          </w:tcPr>
          <w:p w14:paraId="0DF74833" w14:textId="4A408F7F" w:rsidR="00051D37" w:rsidRPr="001B6F74" w:rsidRDefault="000813A4">
            <w:pPr>
              <w:ind w:firstLine="0"/>
              <w:jc w:val="left"/>
              <w:rPr>
                <w:ins w:id="310" w:author="Kolovich, Brian" w:date="2018-07-09T10:37:00Z"/>
                <w:rFonts w:cs="Times"/>
                <w:sz w:val="18"/>
                <w:szCs w:val="18"/>
                <w:rPrChange w:id="311" w:author="Kolovich, Brian" w:date="2018-07-09T10:53:00Z">
                  <w:rPr>
                    <w:ins w:id="312" w:author="Kolovich, Brian" w:date="2018-07-09T10:37:00Z"/>
                  </w:rPr>
                </w:rPrChange>
              </w:rPr>
              <w:pPrChange w:id="313" w:author="Kolovich, Brian" w:date="2018-07-09T10:52:00Z">
                <w:pPr>
                  <w:ind w:firstLine="0"/>
                </w:pPr>
              </w:pPrChange>
            </w:pPr>
            <w:proofErr w:type="spellStart"/>
            <w:ins w:id="314" w:author="Kolovich, Brian" w:date="2018-07-09T11:25:00Z">
              <w:r>
                <w:rPr>
                  <w:rFonts w:cs="Times"/>
                  <w:sz w:val="18"/>
                  <w:szCs w:val="18"/>
                </w:rPr>
                <w:t>a</w:t>
              </w:r>
            </w:ins>
            <w:ins w:id="315" w:author="Kolovich, Brian" w:date="2018-07-09T10:37:00Z">
              <w:r w:rsidR="00051D37" w:rsidRPr="001B6F74">
                <w:rPr>
                  <w:rFonts w:cs="Times"/>
                  <w:sz w:val="18"/>
                  <w:szCs w:val="18"/>
                  <w:rPrChange w:id="316" w:author="Kolovich, Brian" w:date="2018-07-09T10:53:00Z">
                    <w:rPr/>
                  </w:rPrChange>
                </w:rPr>
                <w:t>ge_first_yr</w:t>
              </w:r>
              <w:proofErr w:type="spellEnd"/>
            </w:ins>
          </w:p>
        </w:tc>
        <w:tc>
          <w:tcPr>
            <w:tcW w:w="2585" w:type="dxa"/>
            <w:noWrap/>
            <w:hideMark/>
            <w:tcPrChange w:id="317" w:author="Kolovich, Brian" w:date="2018-07-09T10:47:00Z">
              <w:tcPr>
                <w:tcW w:w="2653" w:type="dxa"/>
                <w:noWrap/>
                <w:hideMark/>
              </w:tcPr>
            </w:tcPrChange>
          </w:tcPr>
          <w:p w14:paraId="6299779C" w14:textId="77777777" w:rsidR="00051D37" w:rsidRPr="001B6F74" w:rsidRDefault="00051D37">
            <w:pPr>
              <w:ind w:firstLine="0"/>
              <w:jc w:val="left"/>
              <w:rPr>
                <w:ins w:id="318" w:author="Kolovich, Brian" w:date="2018-07-09T10:37:00Z"/>
                <w:rFonts w:cs="Times"/>
                <w:sz w:val="18"/>
                <w:szCs w:val="18"/>
                <w:rPrChange w:id="319" w:author="Kolovich, Brian" w:date="2018-07-09T10:53:00Z">
                  <w:rPr>
                    <w:ins w:id="320" w:author="Kolovich, Brian" w:date="2018-07-09T10:37:00Z"/>
                  </w:rPr>
                </w:rPrChange>
              </w:rPr>
              <w:pPrChange w:id="321" w:author="Kolovich, Brian" w:date="2018-07-09T10:52:00Z">
                <w:pPr>
                  <w:ind w:firstLine="0"/>
                </w:pPr>
              </w:pPrChange>
            </w:pPr>
            <w:ins w:id="322" w:author="Kolovich, Brian" w:date="2018-07-09T10:37:00Z">
              <w:r w:rsidRPr="001B6F74">
                <w:rPr>
                  <w:rFonts w:cs="Times"/>
                  <w:sz w:val="18"/>
                  <w:szCs w:val="18"/>
                  <w:rPrChange w:id="323" w:author="Kolovich, Brian" w:date="2018-07-09T10:53:00Z">
                    <w:rPr/>
                  </w:rPrChange>
                </w:rPr>
                <w:t>Age at the start of 2017 NBA season</w:t>
              </w:r>
            </w:ins>
          </w:p>
        </w:tc>
        <w:tc>
          <w:tcPr>
            <w:tcW w:w="1484" w:type="dxa"/>
            <w:noWrap/>
            <w:hideMark/>
            <w:tcPrChange w:id="324" w:author="Kolovich, Brian" w:date="2018-07-09T10:47:00Z">
              <w:tcPr>
                <w:tcW w:w="1520" w:type="dxa"/>
                <w:gridSpan w:val="2"/>
                <w:noWrap/>
                <w:hideMark/>
              </w:tcPr>
            </w:tcPrChange>
          </w:tcPr>
          <w:p w14:paraId="348E8685" w14:textId="77777777" w:rsidR="00051D37" w:rsidRPr="001B6F74" w:rsidRDefault="00051D37">
            <w:pPr>
              <w:ind w:firstLine="0"/>
              <w:jc w:val="left"/>
              <w:rPr>
                <w:ins w:id="325" w:author="Kolovich, Brian" w:date="2018-07-09T10:37:00Z"/>
                <w:rFonts w:cs="Times"/>
                <w:sz w:val="18"/>
                <w:szCs w:val="18"/>
                <w:rPrChange w:id="326" w:author="Kolovich, Brian" w:date="2018-07-09T10:53:00Z">
                  <w:rPr>
                    <w:ins w:id="327" w:author="Kolovich, Brian" w:date="2018-07-09T10:37:00Z"/>
                  </w:rPr>
                </w:rPrChange>
              </w:rPr>
              <w:pPrChange w:id="328" w:author="Kolovich, Brian" w:date="2018-07-09T10:52:00Z">
                <w:pPr>
                  <w:ind w:firstLine="0"/>
                </w:pPr>
              </w:pPrChange>
            </w:pPr>
            <w:ins w:id="329" w:author="Kolovich, Brian" w:date="2018-07-09T10:37:00Z">
              <w:r w:rsidRPr="001B6F74">
                <w:rPr>
                  <w:rFonts w:cs="Times"/>
                  <w:sz w:val="18"/>
                  <w:szCs w:val="18"/>
                  <w:rPrChange w:id="330" w:author="Kolovich, Brian" w:date="2018-07-09T10:53:00Z">
                    <w:rPr/>
                  </w:rPrChange>
                </w:rPr>
                <w:t>n/a</w:t>
              </w:r>
            </w:ins>
          </w:p>
        </w:tc>
        <w:tc>
          <w:tcPr>
            <w:tcW w:w="1138" w:type="dxa"/>
            <w:noWrap/>
            <w:hideMark/>
            <w:tcPrChange w:id="331" w:author="Kolovich, Brian" w:date="2018-07-09T10:47:00Z">
              <w:tcPr>
                <w:tcW w:w="1092" w:type="dxa"/>
                <w:gridSpan w:val="2"/>
                <w:noWrap/>
                <w:hideMark/>
              </w:tcPr>
            </w:tcPrChange>
          </w:tcPr>
          <w:p w14:paraId="5ACB76E7" w14:textId="77777777" w:rsidR="00051D37" w:rsidRPr="001B6F74" w:rsidRDefault="00051D37">
            <w:pPr>
              <w:ind w:firstLine="0"/>
              <w:jc w:val="left"/>
              <w:rPr>
                <w:ins w:id="332" w:author="Kolovich, Brian" w:date="2018-07-09T10:37:00Z"/>
                <w:rFonts w:cs="Times"/>
                <w:sz w:val="18"/>
                <w:szCs w:val="18"/>
                <w:rPrChange w:id="333" w:author="Kolovich, Brian" w:date="2018-07-09T10:53:00Z">
                  <w:rPr>
                    <w:ins w:id="334" w:author="Kolovich, Brian" w:date="2018-07-09T10:37:00Z"/>
                  </w:rPr>
                </w:rPrChange>
              </w:rPr>
              <w:pPrChange w:id="335" w:author="Kolovich, Brian" w:date="2018-07-09T10:52:00Z">
                <w:pPr>
                  <w:ind w:firstLine="0"/>
                </w:pPr>
              </w:pPrChange>
            </w:pPr>
            <w:ins w:id="336" w:author="Kolovich, Brian" w:date="2018-07-09T10:37:00Z">
              <w:r w:rsidRPr="001B6F74">
                <w:rPr>
                  <w:rFonts w:cs="Times"/>
                  <w:sz w:val="18"/>
                  <w:szCs w:val="18"/>
                  <w:rPrChange w:id="337" w:author="Kolovich, Brian" w:date="2018-07-09T10:53:00Z">
                    <w:rPr/>
                  </w:rPrChange>
                </w:rPr>
                <w:t>Ordinal</w:t>
              </w:r>
            </w:ins>
          </w:p>
        </w:tc>
      </w:tr>
      <w:tr w:rsidR="00051D37" w:rsidRPr="00051D37" w14:paraId="6B4C73A4" w14:textId="77777777" w:rsidTr="00DF420D">
        <w:trPr>
          <w:trHeight w:val="300"/>
          <w:jc w:val="center"/>
          <w:ins w:id="338" w:author="Kolovich, Brian" w:date="2018-07-09T10:37:00Z"/>
          <w:trPrChange w:id="339" w:author="Kolovich, Brian" w:date="2018-07-09T10:47:00Z">
            <w:trPr>
              <w:trHeight w:val="300"/>
            </w:trPr>
          </w:trPrChange>
        </w:trPr>
        <w:tc>
          <w:tcPr>
            <w:tcW w:w="1728" w:type="dxa"/>
            <w:noWrap/>
            <w:hideMark/>
            <w:tcPrChange w:id="340" w:author="Kolovich, Brian" w:date="2018-07-09T10:47:00Z">
              <w:tcPr>
                <w:tcW w:w="1650" w:type="dxa"/>
                <w:gridSpan w:val="2"/>
                <w:noWrap/>
                <w:hideMark/>
              </w:tcPr>
            </w:tcPrChange>
          </w:tcPr>
          <w:p w14:paraId="1467FD31" w14:textId="56BE4005" w:rsidR="00051D37" w:rsidRPr="001B6F74" w:rsidRDefault="000813A4">
            <w:pPr>
              <w:ind w:firstLine="0"/>
              <w:jc w:val="left"/>
              <w:rPr>
                <w:ins w:id="341" w:author="Kolovich, Brian" w:date="2018-07-09T10:37:00Z"/>
                <w:rFonts w:cs="Times"/>
                <w:sz w:val="18"/>
                <w:szCs w:val="18"/>
                <w:rPrChange w:id="342" w:author="Kolovich, Brian" w:date="2018-07-09T10:53:00Z">
                  <w:rPr>
                    <w:ins w:id="343" w:author="Kolovich, Brian" w:date="2018-07-09T10:37:00Z"/>
                  </w:rPr>
                </w:rPrChange>
              </w:rPr>
              <w:pPrChange w:id="344" w:author="Kolovich, Brian" w:date="2018-07-09T10:52:00Z">
                <w:pPr>
                  <w:ind w:firstLine="0"/>
                </w:pPr>
              </w:pPrChange>
            </w:pPr>
            <w:proofErr w:type="spellStart"/>
            <w:ins w:id="345" w:author="Kolovich, Brian" w:date="2018-07-09T11:25:00Z">
              <w:r>
                <w:rPr>
                  <w:rFonts w:cs="Times"/>
                  <w:sz w:val="18"/>
                  <w:szCs w:val="18"/>
                </w:rPr>
                <w:t>d</w:t>
              </w:r>
            </w:ins>
            <w:ins w:id="346" w:author="Kolovich, Brian" w:date="2018-07-09T10:37:00Z">
              <w:r w:rsidR="00051D37" w:rsidRPr="001B6F74">
                <w:rPr>
                  <w:rFonts w:cs="Times"/>
                  <w:sz w:val="18"/>
                  <w:szCs w:val="18"/>
                  <w:rPrChange w:id="347" w:author="Kolovich, Brian" w:date="2018-07-09T10:53:00Z">
                    <w:rPr/>
                  </w:rPrChange>
                </w:rPr>
                <w:t>raft_pick</w:t>
              </w:r>
              <w:proofErr w:type="spellEnd"/>
            </w:ins>
          </w:p>
        </w:tc>
        <w:tc>
          <w:tcPr>
            <w:tcW w:w="2585" w:type="dxa"/>
            <w:noWrap/>
            <w:hideMark/>
            <w:tcPrChange w:id="348" w:author="Kolovich, Brian" w:date="2018-07-09T10:47:00Z">
              <w:tcPr>
                <w:tcW w:w="2653" w:type="dxa"/>
                <w:noWrap/>
                <w:hideMark/>
              </w:tcPr>
            </w:tcPrChange>
          </w:tcPr>
          <w:p w14:paraId="7468EC68" w14:textId="77777777" w:rsidR="00051D37" w:rsidRPr="001B6F74" w:rsidRDefault="00051D37">
            <w:pPr>
              <w:ind w:firstLine="0"/>
              <w:jc w:val="left"/>
              <w:rPr>
                <w:ins w:id="349" w:author="Kolovich, Brian" w:date="2018-07-09T10:37:00Z"/>
                <w:rFonts w:cs="Times"/>
                <w:sz w:val="18"/>
                <w:szCs w:val="18"/>
                <w:rPrChange w:id="350" w:author="Kolovich, Brian" w:date="2018-07-09T10:53:00Z">
                  <w:rPr>
                    <w:ins w:id="351" w:author="Kolovich, Brian" w:date="2018-07-09T10:37:00Z"/>
                  </w:rPr>
                </w:rPrChange>
              </w:rPr>
              <w:pPrChange w:id="352" w:author="Kolovich, Brian" w:date="2018-07-09T10:52:00Z">
                <w:pPr>
                  <w:ind w:firstLine="0"/>
                </w:pPr>
              </w:pPrChange>
            </w:pPr>
            <w:ins w:id="353" w:author="Kolovich, Brian" w:date="2018-07-09T10:37:00Z">
              <w:r w:rsidRPr="001B6F74">
                <w:rPr>
                  <w:rFonts w:cs="Times"/>
                  <w:sz w:val="18"/>
                  <w:szCs w:val="18"/>
                  <w:rPrChange w:id="354" w:author="Kolovich, Brian" w:date="2018-07-09T10:53:00Z">
                    <w:rPr/>
                  </w:rPrChange>
                </w:rPr>
                <w:t>Order of selection in player's respective draft</w:t>
              </w:r>
            </w:ins>
          </w:p>
        </w:tc>
        <w:tc>
          <w:tcPr>
            <w:tcW w:w="1484" w:type="dxa"/>
            <w:noWrap/>
            <w:hideMark/>
            <w:tcPrChange w:id="355" w:author="Kolovich, Brian" w:date="2018-07-09T10:47:00Z">
              <w:tcPr>
                <w:tcW w:w="1520" w:type="dxa"/>
                <w:gridSpan w:val="2"/>
                <w:noWrap/>
                <w:hideMark/>
              </w:tcPr>
            </w:tcPrChange>
          </w:tcPr>
          <w:p w14:paraId="05DC742D" w14:textId="4C77BB67" w:rsidR="00051D37" w:rsidRPr="001B6F74" w:rsidRDefault="00051D37">
            <w:pPr>
              <w:ind w:firstLine="0"/>
              <w:jc w:val="left"/>
              <w:rPr>
                <w:ins w:id="356" w:author="Kolovich, Brian" w:date="2018-07-09T10:38:00Z"/>
                <w:rFonts w:cs="Times"/>
                <w:sz w:val="18"/>
                <w:szCs w:val="18"/>
                <w:rPrChange w:id="357" w:author="Kolovich, Brian" w:date="2018-07-09T10:53:00Z">
                  <w:rPr>
                    <w:ins w:id="358" w:author="Kolovich, Brian" w:date="2018-07-09T10:38:00Z"/>
                  </w:rPr>
                </w:rPrChange>
              </w:rPr>
              <w:pPrChange w:id="359" w:author="Kolovich, Brian" w:date="2018-07-09T10:52:00Z">
                <w:pPr>
                  <w:ind w:firstLine="0"/>
                </w:pPr>
              </w:pPrChange>
            </w:pPr>
            <w:ins w:id="360" w:author="Kolovich, Brian" w:date="2018-07-09T10:37:00Z">
              <w:r w:rsidRPr="001B6F74">
                <w:rPr>
                  <w:rFonts w:cs="Times"/>
                  <w:sz w:val="18"/>
                  <w:szCs w:val="18"/>
                  <w:rPrChange w:id="361" w:author="Kolovich, Brian" w:date="2018-07-09T10:53:00Z">
                    <w:rPr/>
                  </w:rPrChange>
                </w:rPr>
                <w:t>1-60</w:t>
              </w:r>
            </w:ins>
            <w:ins w:id="362" w:author="Kolovich, Brian" w:date="2018-07-09T10:47:00Z">
              <w:r w:rsidR="00DF420D" w:rsidRPr="001B6F74">
                <w:rPr>
                  <w:rFonts w:cs="Times"/>
                  <w:sz w:val="18"/>
                  <w:szCs w:val="18"/>
                  <w:rPrChange w:id="363" w:author="Kolovich, Brian" w:date="2018-07-09T10:53:00Z">
                    <w:rPr/>
                  </w:rPrChange>
                </w:rPr>
                <w:t xml:space="preserve"> =</w:t>
              </w:r>
            </w:ins>
            <w:ins w:id="364" w:author="Kolovich, Brian" w:date="2018-07-09T10:38:00Z">
              <w:r w:rsidRPr="001B6F74">
                <w:rPr>
                  <w:rFonts w:cs="Times"/>
                  <w:sz w:val="18"/>
                  <w:szCs w:val="18"/>
                  <w:rPrChange w:id="365" w:author="Kolovich, Brian" w:date="2018-07-09T10:53:00Z">
                    <w:rPr/>
                  </w:rPrChange>
                </w:rPr>
                <w:t xml:space="preserve"> </w:t>
              </w:r>
            </w:ins>
            <w:ins w:id="366" w:author="Kolovich, Brian" w:date="2018-07-09T10:39:00Z">
              <w:r w:rsidRPr="001B6F74">
                <w:rPr>
                  <w:rFonts w:cs="Times"/>
                  <w:sz w:val="18"/>
                  <w:szCs w:val="18"/>
                  <w:rPrChange w:id="367" w:author="Kolovich, Brian" w:date="2018-07-09T10:53:00Z">
                    <w:rPr/>
                  </w:rPrChange>
                </w:rPr>
                <w:t>drafted</w:t>
              </w:r>
            </w:ins>
          </w:p>
          <w:p w14:paraId="7842470A" w14:textId="304DCFC3" w:rsidR="00051D37" w:rsidRPr="001B6F74" w:rsidRDefault="00051D37">
            <w:pPr>
              <w:ind w:firstLine="0"/>
              <w:jc w:val="left"/>
              <w:rPr>
                <w:ins w:id="368" w:author="Kolovich, Brian" w:date="2018-07-09T10:37:00Z"/>
                <w:rFonts w:cs="Times"/>
                <w:sz w:val="18"/>
                <w:szCs w:val="18"/>
                <w:rPrChange w:id="369" w:author="Kolovich, Brian" w:date="2018-07-09T10:53:00Z">
                  <w:rPr>
                    <w:ins w:id="370" w:author="Kolovich, Brian" w:date="2018-07-09T10:37:00Z"/>
                  </w:rPr>
                </w:rPrChange>
              </w:rPr>
              <w:pPrChange w:id="371" w:author="Kolovich, Brian" w:date="2018-07-09T10:52:00Z">
                <w:pPr>
                  <w:ind w:firstLine="0"/>
                </w:pPr>
              </w:pPrChange>
            </w:pPr>
            <w:ins w:id="372" w:author="Kolovich, Brian" w:date="2018-07-09T10:38:00Z">
              <w:r w:rsidRPr="001B6F74">
                <w:rPr>
                  <w:rFonts w:cs="Times"/>
                  <w:sz w:val="18"/>
                  <w:szCs w:val="18"/>
                  <w:rPrChange w:id="373" w:author="Kolovich, Brian" w:date="2018-07-09T10:53:00Z">
                    <w:rPr/>
                  </w:rPrChange>
                </w:rPr>
                <w:t>61</w:t>
              </w:r>
            </w:ins>
            <w:ins w:id="374" w:author="Kolovich, Brian" w:date="2018-07-09T10:47:00Z">
              <w:r w:rsidR="00DF420D" w:rsidRPr="001B6F74">
                <w:rPr>
                  <w:rFonts w:cs="Times"/>
                  <w:sz w:val="18"/>
                  <w:szCs w:val="18"/>
                  <w:rPrChange w:id="375" w:author="Kolovich, Brian" w:date="2018-07-09T10:53:00Z">
                    <w:rPr/>
                  </w:rPrChange>
                </w:rPr>
                <w:t xml:space="preserve"> =</w:t>
              </w:r>
            </w:ins>
            <w:ins w:id="376" w:author="Kolovich, Brian" w:date="2018-07-09T10:38:00Z">
              <w:r w:rsidRPr="001B6F74">
                <w:rPr>
                  <w:rFonts w:cs="Times"/>
                  <w:sz w:val="18"/>
                  <w:szCs w:val="18"/>
                  <w:rPrChange w:id="377" w:author="Kolovich, Brian" w:date="2018-07-09T10:53:00Z">
                    <w:rPr/>
                  </w:rPrChange>
                </w:rPr>
                <w:t xml:space="preserve"> </w:t>
              </w:r>
            </w:ins>
            <w:ins w:id="378" w:author="Kolovich, Brian" w:date="2018-07-09T10:37:00Z">
              <w:r w:rsidRPr="001B6F74">
                <w:rPr>
                  <w:rFonts w:cs="Times"/>
                  <w:sz w:val="18"/>
                  <w:szCs w:val="18"/>
                  <w:rPrChange w:id="379" w:author="Kolovich, Brian" w:date="2018-07-09T10:53:00Z">
                    <w:rPr/>
                  </w:rPrChange>
                </w:rPr>
                <w:t>undrafte</w:t>
              </w:r>
            </w:ins>
            <w:ins w:id="380" w:author="Kolovich, Brian" w:date="2018-07-09T10:38:00Z">
              <w:r w:rsidRPr="001B6F74">
                <w:rPr>
                  <w:rFonts w:cs="Times"/>
                  <w:sz w:val="18"/>
                  <w:szCs w:val="18"/>
                  <w:rPrChange w:id="381" w:author="Kolovich, Brian" w:date="2018-07-09T10:53:00Z">
                    <w:rPr/>
                  </w:rPrChange>
                </w:rPr>
                <w:t>d</w:t>
              </w:r>
            </w:ins>
          </w:p>
        </w:tc>
        <w:tc>
          <w:tcPr>
            <w:tcW w:w="1138" w:type="dxa"/>
            <w:noWrap/>
            <w:hideMark/>
            <w:tcPrChange w:id="382" w:author="Kolovich, Brian" w:date="2018-07-09T10:47:00Z">
              <w:tcPr>
                <w:tcW w:w="1092" w:type="dxa"/>
                <w:gridSpan w:val="2"/>
                <w:noWrap/>
                <w:hideMark/>
              </w:tcPr>
            </w:tcPrChange>
          </w:tcPr>
          <w:p w14:paraId="21AC552D" w14:textId="77777777" w:rsidR="00051D37" w:rsidRPr="001B6F74" w:rsidRDefault="00051D37">
            <w:pPr>
              <w:ind w:firstLine="0"/>
              <w:jc w:val="left"/>
              <w:rPr>
                <w:ins w:id="383" w:author="Kolovich, Brian" w:date="2018-07-09T10:37:00Z"/>
                <w:rFonts w:cs="Times"/>
                <w:sz w:val="18"/>
                <w:szCs w:val="18"/>
                <w:rPrChange w:id="384" w:author="Kolovich, Brian" w:date="2018-07-09T10:53:00Z">
                  <w:rPr>
                    <w:ins w:id="385" w:author="Kolovich, Brian" w:date="2018-07-09T10:37:00Z"/>
                  </w:rPr>
                </w:rPrChange>
              </w:rPr>
              <w:pPrChange w:id="386" w:author="Kolovich, Brian" w:date="2018-07-09T10:52:00Z">
                <w:pPr>
                  <w:ind w:firstLine="0"/>
                </w:pPr>
              </w:pPrChange>
            </w:pPr>
            <w:ins w:id="387" w:author="Kolovich, Brian" w:date="2018-07-09T10:37:00Z">
              <w:r w:rsidRPr="001B6F74">
                <w:rPr>
                  <w:rFonts w:cs="Times"/>
                  <w:sz w:val="18"/>
                  <w:szCs w:val="18"/>
                  <w:rPrChange w:id="388" w:author="Kolovich, Brian" w:date="2018-07-09T10:53:00Z">
                    <w:rPr/>
                  </w:rPrChange>
                </w:rPr>
                <w:t>Numeric</w:t>
              </w:r>
            </w:ins>
          </w:p>
        </w:tc>
      </w:tr>
      <w:tr w:rsidR="00051D37" w:rsidRPr="00051D37" w14:paraId="6B7E7941" w14:textId="77777777" w:rsidTr="00DF420D">
        <w:trPr>
          <w:trHeight w:val="300"/>
          <w:jc w:val="center"/>
          <w:ins w:id="389" w:author="Kolovich, Brian" w:date="2018-07-09T10:37:00Z"/>
          <w:trPrChange w:id="390" w:author="Kolovich, Brian" w:date="2018-07-09T10:47:00Z">
            <w:trPr>
              <w:trHeight w:val="300"/>
            </w:trPr>
          </w:trPrChange>
        </w:trPr>
        <w:tc>
          <w:tcPr>
            <w:tcW w:w="1728" w:type="dxa"/>
            <w:noWrap/>
            <w:hideMark/>
            <w:tcPrChange w:id="391" w:author="Kolovich, Brian" w:date="2018-07-09T10:47:00Z">
              <w:tcPr>
                <w:tcW w:w="1650" w:type="dxa"/>
                <w:gridSpan w:val="2"/>
                <w:noWrap/>
                <w:hideMark/>
              </w:tcPr>
            </w:tcPrChange>
          </w:tcPr>
          <w:p w14:paraId="6EFD41AD" w14:textId="45A065DD" w:rsidR="00051D37" w:rsidRPr="001B6F74" w:rsidRDefault="000813A4">
            <w:pPr>
              <w:ind w:firstLine="0"/>
              <w:jc w:val="left"/>
              <w:rPr>
                <w:ins w:id="392" w:author="Kolovich, Brian" w:date="2018-07-09T10:37:00Z"/>
                <w:rFonts w:cs="Times"/>
                <w:sz w:val="18"/>
                <w:szCs w:val="18"/>
                <w:rPrChange w:id="393" w:author="Kolovich, Brian" w:date="2018-07-09T10:53:00Z">
                  <w:rPr>
                    <w:ins w:id="394" w:author="Kolovich, Brian" w:date="2018-07-09T10:37:00Z"/>
                  </w:rPr>
                </w:rPrChange>
              </w:rPr>
              <w:pPrChange w:id="395" w:author="Kolovich, Brian" w:date="2018-07-09T10:52:00Z">
                <w:pPr>
                  <w:ind w:firstLine="0"/>
                </w:pPr>
              </w:pPrChange>
            </w:pPr>
            <w:proofErr w:type="spellStart"/>
            <w:ins w:id="396" w:author="Kolovich, Brian" w:date="2018-07-09T11:25:00Z">
              <w:r>
                <w:rPr>
                  <w:rFonts w:cs="Times"/>
                  <w:sz w:val="18"/>
                  <w:szCs w:val="18"/>
                </w:rPr>
                <w:t>h</w:t>
              </w:r>
            </w:ins>
            <w:ins w:id="397" w:author="Kolovich, Brian" w:date="2018-07-09T10:37:00Z">
              <w:r w:rsidR="00051D37" w:rsidRPr="001B6F74">
                <w:rPr>
                  <w:rFonts w:cs="Times"/>
                  <w:sz w:val="18"/>
                  <w:szCs w:val="18"/>
                  <w:rPrChange w:id="398" w:author="Kolovich, Brian" w:date="2018-07-09T10:53:00Z">
                    <w:rPr/>
                  </w:rPrChange>
                </w:rPr>
                <w:t>ght_noshoes</w:t>
              </w:r>
              <w:proofErr w:type="spellEnd"/>
            </w:ins>
          </w:p>
        </w:tc>
        <w:tc>
          <w:tcPr>
            <w:tcW w:w="2585" w:type="dxa"/>
            <w:noWrap/>
            <w:hideMark/>
            <w:tcPrChange w:id="399" w:author="Kolovich, Brian" w:date="2018-07-09T10:47:00Z">
              <w:tcPr>
                <w:tcW w:w="2653" w:type="dxa"/>
                <w:noWrap/>
                <w:hideMark/>
              </w:tcPr>
            </w:tcPrChange>
          </w:tcPr>
          <w:p w14:paraId="04CD87A8" w14:textId="77777777" w:rsidR="00051D37" w:rsidRPr="001B6F74" w:rsidRDefault="00051D37">
            <w:pPr>
              <w:ind w:firstLine="0"/>
              <w:jc w:val="left"/>
              <w:rPr>
                <w:ins w:id="400" w:author="Kolovich, Brian" w:date="2018-07-09T10:37:00Z"/>
                <w:rFonts w:cs="Times"/>
                <w:sz w:val="18"/>
                <w:szCs w:val="18"/>
                <w:rPrChange w:id="401" w:author="Kolovich, Brian" w:date="2018-07-09T10:53:00Z">
                  <w:rPr>
                    <w:ins w:id="402" w:author="Kolovich, Brian" w:date="2018-07-09T10:37:00Z"/>
                  </w:rPr>
                </w:rPrChange>
              </w:rPr>
              <w:pPrChange w:id="403" w:author="Kolovich, Brian" w:date="2018-07-09T10:52:00Z">
                <w:pPr>
                  <w:ind w:firstLine="0"/>
                </w:pPr>
              </w:pPrChange>
            </w:pPr>
            <w:ins w:id="404" w:author="Kolovich, Brian" w:date="2018-07-09T10:37:00Z">
              <w:r w:rsidRPr="001B6F74">
                <w:rPr>
                  <w:rFonts w:cs="Times"/>
                  <w:sz w:val="18"/>
                  <w:szCs w:val="18"/>
                  <w:rPrChange w:id="405" w:author="Kolovich, Brian" w:date="2018-07-09T10:53:00Z">
                    <w:rPr/>
                  </w:rPrChange>
                </w:rPr>
                <w:t>Height w/o shoes, (inches)</w:t>
              </w:r>
            </w:ins>
          </w:p>
        </w:tc>
        <w:tc>
          <w:tcPr>
            <w:tcW w:w="1484" w:type="dxa"/>
            <w:noWrap/>
            <w:hideMark/>
            <w:tcPrChange w:id="406" w:author="Kolovich, Brian" w:date="2018-07-09T10:47:00Z">
              <w:tcPr>
                <w:tcW w:w="1520" w:type="dxa"/>
                <w:gridSpan w:val="2"/>
                <w:noWrap/>
                <w:hideMark/>
              </w:tcPr>
            </w:tcPrChange>
          </w:tcPr>
          <w:p w14:paraId="5BD9EA9B" w14:textId="77777777" w:rsidR="00051D37" w:rsidRPr="001B6F74" w:rsidRDefault="00051D37">
            <w:pPr>
              <w:ind w:firstLine="0"/>
              <w:jc w:val="left"/>
              <w:rPr>
                <w:ins w:id="407" w:author="Kolovich, Brian" w:date="2018-07-09T10:37:00Z"/>
                <w:rFonts w:cs="Times"/>
                <w:sz w:val="18"/>
                <w:szCs w:val="18"/>
                <w:rPrChange w:id="408" w:author="Kolovich, Brian" w:date="2018-07-09T10:53:00Z">
                  <w:rPr>
                    <w:ins w:id="409" w:author="Kolovich, Brian" w:date="2018-07-09T10:37:00Z"/>
                  </w:rPr>
                </w:rPrChange>
              </w:rPr>
              <w:pPrChange w:id="410" w:author="Kolovich, Brian" w:date="2018-07-09T10:52:00Z">
                <w:pPr>
                  <w:ind w:firstLine="0"/>
                </w:pPr>
              </w:pPrChange>
            </w:pPr>
            <w:ins w:id="411" w:author="Kolovich, Brian" w:date="2018-07-09T10:37:00Z">
              <w:r w:rsidRPr="001B6F74">
                <w:rPr>
                  <w:rFonts w:cs="Times"/>
                  <w:sz w:val="18"/>
                  <w:szCs w:val="18"/>
                  <w:rPrChange w:id="412" w:author="Kolovich, Brian" w:date="2018-07-09T10:53:00Z">
                    <w:rPr/>
                  </w:rPrChange>
                </w:rPr>
                <w:t>n/a</w:t>
              </w:r>
            </w:ins>
          </w:p>
        </w:tc>
        <w:tc>
          <w:tcPr>
            <w:tcW w:w="1138" w:type="dxa"/>
            <w:noWrap/>
            <w:hideMark/>
            <w:tcPrChange w:id="413" w:author="Kolovich, Brian" w:date="2018-07-09T10:47:00Z">
              <w:tcPr>
                <w:tcW w:w="1092" w:type="dxa"/>
                <w:gridSpan w:val="2"/>
                <w:noWrap/>
                <w:hideMark/>
              </w:tcPr>
            </w:tcPrChange>
          </w:tcPr>
          <w:p w14:paraId="520A2D73" w14:textId="77777777" w:rsidR="00051D37" w:rsidRPr="001B6F74" w:rsidRDefault="00051D37">
            <w:pPr>
              <w:ind w:firstLine="0"/>
              <w:jc w:val="left"/>
              <w:rPr>
                <w:ins w:id="414" w:author="Kolovich, Brian" w:date="2018-07-09T10:37:00Z"/>
                <w:rFonts w:cs="Times"/>
                <w:sz w:val="18"/>
                <w:szCs w:val="18"/>
                <w:rPrChange w:id="415" w:author="Kolovich, Brian" w:date="2018-07-09T10:53:00Z">
                  <w:rPr>
                    <w:ins w:id="416" w:author="Kolovich, Brian" w:date="2018-07-09T10:37:00Z"/>
                  </w:rPr>
                </w:rPrChange>
              </w:rPr>
              <w:pPrChange w:id="417" w:author="Kolovich, Brian" w:date="2018-07-09T10:52:00Z">
                <w:pPr>
                  <w:ind w:firstLine="0"/>
                </w:pPr>
              </w:pPrChange>
            </w:pPr>
            <w:ins w:id="418" w:author="Kolovich, Brian" w:date="2018-07-09T10:37:00Z">
              <w:r w:rsidRPr="001B6F74">
                <w:rPr>
                  <w:rFonts w:cs="Times"/>
                  <w:sz w:val="18"/>
                  <w:szCs w:val="18"/>
                  <w:rPrChange w:id="419" w:author="Kolovich, Brian" w:date="2018-07-09T10:53:00Z">
                    <w:rPr/>
                  </w:rPrChange>
                </w:rPr>
                <w:t>Numeric</w:t>
              </w:r>
            </w:ins>
          </w:p>
        </w:tc>
      </w:tr>
      <w:tr w:rsidR="00051D37" w:rsidRPr="00051D37" w14:paraId="1F07EBE3" w14:textId="77777777" w:rsidTr="00DF420D">
        <w:trPr>
          <w:trHeight w:val="300"/>
          <w:jc w:val="center"/>
          <w:ins w:id="420" w:author="Kolovich, Brian" w:date="2018-07-09T10:37:00Z"/>
          <w:trPrChange w:id="421" w:author="Kolovich, Brian" w:date="2018-07-09T10:47:00Z">
            <w:trPr>
              <w:trHeight w:val="300"/>
            </w:trPr>
          </w:trPrChange>
        </w:trPr>
        <w:tc>
          <w:tcPr>
            <w:tcW w:w="1728" w:type="dxa"/>
            <w:noWrap/>
            <w:hideMark/>
            <w:tcPrChange w:id="422" w:author="Kolovich, Brian" w:date="2018-07-09T10:47:00Z">
              <w:tcPr>
                <w:tcW w:w="1650" w:type="dxa"/>
                <w:gridSpan w:val="2"/>
                <w:noWrap/>
                <w:hideMark/>
              </w:tcPr>
            </w:tcPrChange>
          </w:tcPr>
          <w:p w14:paraId="6DFEA2B4" w14:textId="40EC4194" w:rsidR="00051D37" w:rsidRPr="001B6F74" w:rsidRDefault="000813A4">
            <w:pPr>
              <w:ind w:firstLine="0"/>
              <w:jc w:val="left"/>
              <w:rPr>
                <w:ins w:id="423" w:author="Kolovich, Brian" w:date="2018-07-09T10:37:00Z"/>
                <w:rFonts w:cs="Times"/>
                <w:sz w:val="18"/>
                <w:szCs w:val="18"/>
                <w:rPrChange w:id="424" w:author="Kolovich, Brian" w:date="2018-07-09T10:53:00Z">
                  <w:rPr>
                    <w:ins w:id="425" w:author="Kolovich, Brian" w:date="2018-07-09T10:37:00Z"/>
                  </w:rPr>
                </w:rPrChange>
              </w:rPr>
              <w:pPrChange w:id="426" w:author="Kolovich, Brian" w:date="2018-07-09T10:52:00Z">
                <w:pPr>
                  <w:ind w:firstLine="0"/>
                </w:pPr>
              </w:pPrChange>
            </w:pPr>
            <w:proofErr w:type="spellStart"/>
            <w:ins w:id="427" w:author="Kolovich, Brian" w:date="2018-07-09T11:25:00Z">
              <w:r>
                <w:rPr>
                  <w:rFonts w:cs="Times"/>
                  <w:sz w:val="18"/>
                  <w:szCs w:val="18"/>
                </w:rPr>
                <w:t>h</w:t>
              </w:r>
            </w:ins>
            <w:ins w:id="428" w:author="Kolovich, Brian" w:date="2018-07-09T10:37:00Z">
              <w:r w:rsidR="00051D37" w:rsidRPr="001B6F74">
                <w:rPr>
                  <w:rFonts w:cs="Times"/>
                  <w:sz w:val="18"/>
                  <w:szCs w:val="18"/>
                  <w:rPrChange w:id="429" w:author="Kolovich, Brian" w:date="2018-07-09T10:53:00Z">
                    <w:rPr/>
                  </w:rPrChange>
                </w:rPr>
                <w:t>ght_wtshoes</w:t>
              </w:r>
              <w:proofErr w:type="spellEnd"/>
            </w:ins>
          </w:p>
        </w:tc>
        <w:tc>
          <w:tcPr>
            <w:tcW w:w="2585" w:type="dxa"/>
            <w:noWrap/>
            <w:hideMark/>
            <w:tcPrChange w:id="430" w:author="Kolovich, Brian" w:date="2018-07-09T10:47:00Z">
              <w:tcPr>
                <w:tcW w:w="2653" w:type="dxa"/>
                <w:noWrap/>
                <w:hideMark/>
              </w:tcPr>
            </w:tcPrChange>
          </w:tcPr>
          <w:p w14:paraId="5CB4C967" w14:textId="77777777" w:rsidR="00051D37" w:rsidRPr="001B6F74" w:rsidRDefault="00051D37">
            <w:pPr>
              <w:ind w:firstLine="0"/>
              <w:jc w:val="left"/>
              <w:rPr>
                <w:ins w:id="431" w:author="Kolovich, Brian" w:date="2018-07-09T10:37:00Z"/>
                <w:rFonts w:cs="Times"/>
                <w:sz w:val="18"/>
                <w:szCs w:val="18"/>
                <w:rPrChange w:id="432" w:author="Kolovich, Brian" w:date="2018-07-09T10:53:00Z">
                  <w:rPr>
                    <w:ins w:id="433" w:author="Kolovich, Brian" w:date="2018-07-09T10:37:00Z"/>
                  </w:rPr>
                </w:rPrChange>
              </w:rPr>
              <w:pPrChange w:id="434" w:author="Kolovich, Brian" w:date="2018-07-09T10:52:00Z">
                <w:pPr>
                  <w:ind w:firstLine="0"/>
                </w:pPr>
              </w:pPrChange>
            </w:pPr>
            <w:ins w:id="435" w:author="Kolovich, Brian" w:date="2018-07-09T10:37:00Z">
              <w:r w:rsidRPr="001B6F74">
                <w:rPr>
                  <w:rFonts w:cs="Times"/>
                  <w:sz w:val="18"/>
                  <w:szCs w:val="18"/>
                  <w:rPrChange w:id="436" w:author="Kolovich, Brian" w:date="2018-07-09T10:53:00Z">
                    <w:rPr/>
                  </w:rPrChange>
                </w:rPr>
                <w:t>Height w/ shoes, (inches)</w:t>
              </w:r>
            </w:ins>
          </w:p>
        </w:tc>
        <w:tc>
          <w:tcPr>
            <w:tcW w:w="1484" w:type="dxa"/>
            <w:noWrap/>
            <w:hideMark/>
            <w:tcPrChange w:id="437" w:author="Kolovich, Brian" w:date="2018-07-09T10:47:00Z">
              <w:tcPr>
                <w:tcW w:w="1520" w:type="dxa"/>
                <w:gridSpan w:val="2"/>
                <w:noWrap/>
                <w:hideMark/>
              </w:tcPr>
            </w:tcPrChange>
          </w:tcPr>
          <w:p w14:paraId="1E9F518E" w14:textId="77777777" w:rsidR="00051D37" w:rsidRPr="001B6F74" w:rsidRDefault="00051D37">
            <w:pPr>
              <w:ind w:firstLine="0"/>
              <w:jc w:val="left"/>
              <w:rPr>
                <w:ins w:id="438" w:author="Kolovich, Brian" w:date="2018-07-09T10:37:00Z"/>
                <w:rFonts w:cs="Times"/>
                <w:sz w:val="18"/>
                <w:szCs w:val="18"/>
                <w:rPrChange w:id="439" w:author="Kolovich, Brian" w:date="2018-07-09T10:53:00Z">
                  <w:rPr>
                    <w:ins w:id="440" w:author="Kolovich, Brian" w:date="2018-07-09T10:37:00Z"/>
                  </w:rPr>
                </w:rPrChange>
              </w:rPr>
              <w:pPrChange w:id="441" w:author="Kolovich, Brian" w:date="2018-07-09T10:52:00Z">
                <w:pPr>
                  <w:ind w:firstLine="0"/>
                </w:pPr>
              </w:pPrChange>
            </w:pPr>
            <w:ins w:id="442" w:author="Kolovich, Brian" w:date="2018-07-09T10:37:00Z">
              <w:r w:rsidRPr="001B6F74">
                <w:rPr>
                  <w:rFonts w:cs="Times"/>
                  <w:sz w:val="18"/>
                  <w:szCs w:val="18"/>
                  <w:rPrChange w:id="443" w:author="Kolovich, Brian" w:date="2018-07-09T10:53:00Z">
                    <w:rPr/>
                  </w:rPrChange>
                </w:rPr>
                <w:t>n/a</w:t>
              </w:r>
            </w:ins>
          </w:p>
        </w:tc>
        <w:tc>
          <w:tcPr>
            <w:tcW w:w="1138" w:type="dxa"/>
            <w:noWrap/>
            <w:hideMark/>
            <w:tcPrChange w:id="444" w:author="Kolovich, Brian" w:date="2018-07-09T10:47:00Z">
              <w:tcPr>
                <w:tcW w:w="1092" w:type="dxa"/>
                <w:gridSpan w:val="2"/>
                <w:noWrap/>
                <w:hideMark/>
              </w:tcPr>
            </w:tcPrChange>
          </w:tcPr>
          <w:p w14:paraId="610885F5" w14:textId="77777777" w:rsidR="00051D37" w:rsidRPr="001B6F74" w:rsidRDefault="00051D37">
            <w:pPr>
              <w:ind w:firstLine="0"/>
              <w:jc w:val="left"/>
              <w:rPr>
                <w:ins w:id="445" w:author="Kolovich, Brian" w:date="2018-07-09T10:37:00Z"/>
                <w:rFonts w:cs="Times"/>
                <w:sz w:val="18"/>
                <w:szCs w:val="18"/>
                <w:rPrChange w:id="446" w:author="Kolovich, Brian" w:date="2018-07-09T10:53:00Z">
                  <w:rPr>
                    <w:ins w:id="447" w:author="Kolovich, Brian" w:date="2018-07-09T10:37:00Z"/>
                  </w:rPr>
                </w:rPrChange>
              </w:rPr>
              <w:pPrChange w:id="448" w:author="Kolovich, Brian" w:date="2018-07-09T10:52:00Z">
                <w:pPr>
                  <w:ind w:firstLine="0"/>
                </w:pPr>
              </w:pPrChange>
            </w:pPr>
            <w:ins w:id="449" w:author="Kolovich, Brian" w:date="2018-07-09T10:37:00Z">
              <w:r w:rsidRPr="001B6F74">
                <w:rPr>
                  <w:rFonts w:cs="Times"/>
                  <w:sz w:val="18"/>
                  <w:szCs w:val="18"/>
                  <w:rPrChange w:id="450" w:author="Kolovich, Brian" w:date="2018-07-09T10:53:00Z">
                    <w:rPr/>
                  </w:rPrChange>
                </w:rPr>
                <w:t>Numeric</w:t>
              </w:r>
            </w:ins>
          </w:p>
        </w:tc>
      </w:tr>
      <w:tr w:rsidR="00051D37" w:rsidRPr="00051D37" w14:paraId="1FDF6F2E" w14:textId="77777777" w:rsidTr="00DF420D">
        <w:trPr>
          <w:trHeight w:val="300"/>
          <w:jc w:val="center"/>
          <w:ins w:id="451" w:author="Kolovich, Brian" w:date="2018-07-09T10:37:00Z"/>
          <w:trPrChange w:id="452" w:author="Kolovich, Brian" w:date="2018-07-09T10:47:00Z">
            <w:trPr>
              <w:trHeight w:val="300"/>
            </w:trPr>
          </w:trPrChange>
        </w:trPr>
        <w:tc>
          <w:tcPr>
            <w:tcW w:w="1728" w:type="dxa"/>
            <w:noWrap/>
            <w:hideMark/>
            <w:tcPrChange w:id="453" w:author="Kolovich, Brian" w:date="2018-07-09T10:47:00Z">
              <w:tcPr>
                <w:tcW w:w="1650" w:type="dxa"/>
                <w:gridSpan w:val="2"/>
                <w:noWrap/>
                <w:hideMark/>
              </w:tcPr>
            </w:tcPrChange>
          </w:tcPr>
          <w:p w14:paraId="0DF11BD0" w14:textId="0D4CCC87" w:rsidR="00051D37" w:rsidRPr="001B6F74" w:rsidRDefault="000813A4">
            <w:pPr>
              <w:ind w:firstLine="0"/>
              <w:jc w:val="left"/>
              <w:rPr>
                <w:ins w:id="454" w:author="Kolovich, Brian" w:date="2018-07-09T10:37:00Z"/>
                <w:rFonts w:cs="Times"/>
                <w:sz w:val="18"/>
                <w:szCs w:val="18"/>
                <w:rPrChange w:id="455" w:author="Kolovich, Brian" w:date="2018-07-09T10:53:00Z">
                  <w:rPr>
                    <w:ins w:id="456" w:author="Kolovich, Brian" w:date="2018-07-09T10:37:00Z"/>
                  </w:rPr>
                </w:rPrChange>
              </w:rPr>
              <w:pPrChange w:id="457" w:author="Kolovich, Brian" w:date="2018-07-09T10:52:00Z">
                <w:pPr>
                  <w:ind w:firstLine="0"/>
                </w:pPr>
              </w:pPrChange>
            </w:pPr>
            <w:ins w:id="458" w:author="Kolovich, Brian" w:date="2018-07-09T11:25:00Z">
              <w:r>
                <w:rPr>
                  <w:rFonts w:cs="Times"/>
                  <w:sz w:val="18"/>
                  <w:szCs w:val="18"/>
                </w:rPr>
                <w:t>w</w:t>
              </w:r>
            </w:ins>
            <w:ins w:id="459" w:author="Kolovich, Brian" w:date="2018-07-09T10:37:00Z">
              <w:r w:rsidR="00051D37" w:rsidRPr="001B6F74">
                <w:rPr>
                  <w:rFonts w:cs="Times"/>
                  <w:sz w:val="18"/>
                  <w:szCs w:val="18"/>
                  <w:rPrChange w:id="460" w:author="Kolovich, Brian" w:date="2018-07-09T10:53:00Z">
                    <w:rPr/>
                  </w:rPrChange>
                </w:rPr>
                <w:t>ingspan</w:t>
              </w:r>
            </w:ins>
          </w:p>
        </w:tc>
        <w:tc>
          <w:tcPr>
            <w:tcW w:w="2585" w:type="dxa"/>
            <w:noWrap/>
            <w:hideMark/>
            <w:tcPrChange w:id="461" w:author="Kolovich, Brian" w:date="2018-07-09T10:47:00Z">
              <w:tcPr>
                <w:tcW w:w="2653" w:type="dxa"/>
                <w:noWrap/>
                <w:hideMark/>
              </w:tcPr>
            </w:tcPrChange>
          </w:tcPr>
          <w:p w14:paraId="75C4C4D0" w14:textId="77777777" w:rsidR="00051D37" w:rsidRPr="001B6F74" w:rsidRDefault="00051D37">
            <w:pPr>
              <w:ind w:firstLine="0"/>
              <w:jc w:val="left"/>
              <w:rPr>
                <w:ins w:id="462" w:author="Kolovich, Brian" w:date="2018-07-09T10:37:00Z"/>
                <w:rFonts w:cs="Times"/>
                <w:sz w:val="18"/>
                <w:szCs w:val="18"/>
                <w:rPrChange w:id="463" w:author="Kolovich, Brian" w:date="2018-07-09T10:53:00Z">
                  <w:rPr>
                    <w:ins w:id="464" w:author="Kolovich, Brian" w:date="2018-07-09T10:37:00Z"/>
                  </w:rPr>
                </w:rPrChange>
              </w:rPr>
              <w:pPrChange w:id="465" w:author="Kolovich, Brian" w:date="2018-07-09T10:52:00Z">
                <w:pPr>
                  <w:ind w:firstLine="0"/>
                </w:pPr>
              </w:pPrChange>
            </w:pPr>
            <w:ins w:id="466" w:author="Kolovich, Brian" w:date="2018-07-09T10:37:00Z">
              <w:r w:rsidRPr="001B6F74">
                <w:rPr>
                  <w:rFonts w:cs="Times"/>
                  <w:sz w:val="18"/>
                  <w:szCs w:val="18"/>
                  <w:rPrChange w:id="467" w:author="Kolovich, Brian" w:date="2018-07-09T10:53:00Z">
                    <w:rPr/>
                  </w:rPrChange>
                </w:rPr>
                <w:t>Wingspan (inches)</w:t>
              </w:r>
            </w:ins>
          </w:p>
        </w:tc>
        <w:tc>
          <w:tcPr>
            <w:tcW w:w="1484" w:type="dxa"/>
            <w:noWrap/>
            <w:hideMark/>
            <w:tcPrChange w:id="468" w:author="Kolovich, Brian" w:date="2018-07-09T10:47:00Z">
              <w:tcPr>
                <w:tcW w:w="1520" w:type="dxa"/>
                <w:gridSpan w:val="2"/>
                <w:noWrap/>
                <w:hideMark/>
              </w:tcPr>
            </w:tcPrChange>
          </w:tcPr>
          <w:p w14:paraId="18BF5FFE" w14:textId="77777777" w:rsidR="00051D37" w:rsidRPr="001B6F74" w:rsidRDefault="00051D37">
            <w:pPr>
              <w:ind w:firstLine="0"/>
              <w:jc w:val="left"/>
              <w:rPr>
                <w:ins w:id="469" w:author="Kolovich, Brian" w:date="2018-07-09T10:37:00Z"/>
                <w:rFonts w:cs="Times"/>
                <w:sz w:val="18"/>
                <w:szCs w:val="18"/>
                <w:rPrChange w:id="470" w:author="Kolovich, Brian" w:date="2018-07-09T10:53:00Z">
                  <w:rPr>
                    <w:ins w:id="471" w:author="Kolovich, Brian" w:date="2018-07-09T10:37:00Z"/>
                  </w:rPr>
                </w:rPrChange>
              </w:rPr>
              <w:pPrChange w:id="472" w:author="Kolovich, Brian" w:date="2018-07-09T10:52:00Z">
                <w:pPr>
                  <w:ind w:firstLine="0"/>
                </w:pPr>
              </w:pPrChange>
            </w:pPr>
            <w:ins w:id="473" w:author="Kolovich, Brian" w:date="2018-07-09T10:37:00Z">
              <w:r w:rsidRPr="001B6F74">
                <w:rPr>
                  <w:rFonts w:cs="Times"/>
                  <w:sz w:val="18"/>
                  <w:szCs w:val="18"/>
                  <w:rPrChange w:id="474" w:author="Kolovich, Brian" w:date="2018-07-09T10:53:00Z">
                    <w:rPr/>
                  </w:rPrChange>
                </w:rPr>
                <w:t>n/a</w:t>
              </w:r>
            </w:ins>
          </w:p>
        </w:tc>
        <w:tc>
          <w:tcPr>
            <w:tcW w:w="1138" w:type="dxa"/>
            <w:noWrap/>
            <w:hideMark/>
            <w:tcPrChange w:id="475" w:author="Kolovich, Brian" w:date="2018-07-09T10:47:00Z">
              <w:tcPr>
                <w:tcW w:w="1092" w:type="dxa"/>
                <w:gridSpan w:val="2"/>
                <w:noWrap/>
                <w:hideMark/>
              </w:tcPr>
            </w:tcPrChange>
          </w:tcPr>
          <w:p w14:paraId="00D253A4" w14:textId="77777777" w:rsidR="00051D37" w:rsidRPr="001B6F74" w:rsidRDefault="00051D37">
            <w:pPr>
              <w:ind w:firstLine="0"/>
              <w:jc w:val="left"/>
              <w:rPr>
                <w:ins w:id="476" w:author="Kolovich, Brian" w:date="2018-07-09T10:37:00Z"/>
                <w:rFonts w:cs="Times"/>
                <w:sz w:val="18"/>
                <w:szCs w:val="18"/>
                <w:rPrChange w:id="477" w:author="Kolovich, Brian" w:date="2018-07-09T10:53:00Z">
                  <w:rPr>
                    <w:ins w:id="478" w:author="Kolovich, Brian" w:date="2018-07-09T10:37:00Z"/>
                  </w:rPr>
                </w:rPrChange>
              </w:rPr>
              <w:pPrChange w:id="479" w:author="Kolovich, Brian" w:date="2018-07-09T10:52:00Z">
                <w:pPr>
                  <w:ind w:firstLine="0"/>
                </w:pPr>
              </w:pPrChange>
            </w:pPr>
            <w:ins w:id="480" w:author="Kolovich, Brian" w:date="2018-07-09T10:37:00Z">
              <w:r w:rsidRPr="001B6F74">
                <w:rPr>
                  <w:rFonts w:cs="Times"/>
                  <w:sz w:val="18"/>
                  <w:szCs w:val="18"/>
                  <w:rPrChange w:id="481" w:author="Kolovich, Brian" w:date="2018-07-09T10:53:00Z">
                    <w:rPr/>
                  </w:rPrChange>
                </w:rPr>
                <w:t>Numeric</w:t>
              </w:r>
            </w:ins>
          </w:p>
        </w:tc>
      </w:tr>
      <w:tr w:rsidR="00051D37" w:rsidRPr="00051D37" w14:paraId="10A7EDBF" w14:textId="77777777" w:rsidTr="00DF420D">
        <w:trPr>
          <w:trHeight w:val="300"/>
          <w:jc w:val="center"/>
          <w:ins w:id="482" w:author="Kolovich, Brian" w:date="2018-07-09T10:37:00Z"/>
          <w:trPrChange w:id="483" w:author="Kolovich, Brian" w:date="2018-07-09T10:47:00Z">
            <w:trPr>
              <w:trHeight w:val="300"/>
            </w:trPr>
          </w:trPrChange>
        </w:trPr>
        <w:tc>
          <w:tcPr>
            <w:tcW w:w="1728" w:type="dxa"/>
            <w:noWrap/>
            <w:hideMark/>
            <w:tcPrChange w:id="484" w:author="Kolovich, Brian" w:date="2018-07-09T10:47:00Z">
              <w:tcPr>
                <w:tcW w:w="1650" w:type="dxa"/>
                <w:gridSpan w:val="2"/>
                <w:noWrap/>
                <w:hideMark/>
              </w:tcPr>
            </w:tcPrChange>
          </w:tcPr>
          <w:p w14:paraId="59B8FED1" w14:textId="33AC26F6" w:rsidR="00051D37" w:rsidRPr="001B6F74" w:rsidRDefault="00051D37">
            <w:pPr>
              <w:ind w:firstLine="0"/>
              <w:jc w:val="left"/>
              <w:rPr>
                <w:ins w:id="485" w:author="Kolovich, Brian" w:date="2018-07-09T10:37:00Z"/>
                <w:rFonts w:cs="Times"/>
                <w:sz w:val="18"/>
                <w:szCs w:val="18"/>
                <w:rPrChange w:id="486" w:author="Kolovich, Brian" w:date="2018-07-09T10:53:00Z">
                  <w:rPr>
                    <w:ins w:id="487" w:author="Kolovich, Brian" w:date="2018-07-09T10:37:00Z"/>
                  </w:rPr>
                </w:rPrChange>
              </w:rPr>
              <w:pPrChange w:id="488" w:author="Kolovich, Brian" w:date="2018-07-09T10:52:00Z">
                <w:pPr>
                  <w:ind w:firstLine="0"/>
                </w:pPr>
              </w:pPrChange>
            </w:pPr>
            <w:proofErr w:type="spellStart"/>
            <w:ins w:id="489" w:author="Kolovich, Brian" w:date="2018-07-09T10:37:00Z">
              <w:r w:rsidRPr="001B6F74">
                <w:rPr>
                  <w:rFonts w:cs="Times"/>
                  <w:sz w:val="18"/>
                  <w:szCs w:val="18"/>
                  <w:rPrChange w:id="490" w:author="Kolovich, Brian" w:date="2018-07-09T10:53:00Z">
                    <w:rPr/>
                  </w:rPrChange>
                </w:rPr>
                <w:t>S</w:t>
              </w:r>
            </w:ins>
            <w:ins w:id="491" w:author="Kolovich, Brian" w:date="2018-07-09T11:25:00Z">
              <w:r w:rsidR="000813A4">
                <w:rPr>
                  <w:rFonts w:cs="Times"/>
                  <w:sz w:val="18"/>
                  <w:szCs w:val="18"/>
                </w:rPr>
                <w:t>s</w:t>
              </w:r>
            </w:ins>
            <w:ins w:id="492" w:author="Kolovich, Brian" w:date="2018-07-09T10:37:00Z">
              <w:r w:rsidRPr="001B6F74">
                <w:rPr>
                  <w:rFonts w:cs="Times"/>
                  <w:sz w:val="18"/>
                  <w:szCs w:val="18"/>
                  <w:rPrChange w:id="493" w:author="Kolovich, Brian" w:date="2018-07-09T10:53:00Z">
                    <w:rPr/>
                  </w:rPrChange>
                </w:rPr>
                <w:t>anding_reach</w:t>
              </w:r>
              <w:proofErr w:type="spellEnd"/>
            </w:ins>
          </w:p>
        </w:tc>
        <w:tc>
          <w:tcPr>
            <w:tcW w:w="2585" w:type="dxa"/>
            <w:noWrap/>
            <w:hideMark/>
            <w:tcPrChange w:id="494" w:author="Kolovich, Brian" w:date="2018-07-09T10:47:00Z">
              <w:tcPr>
                <w:tcW w:w="2653" w:type="dxa"/>
                <w:noWrap/>
                <w:hideMark/>
              </w:tcPr>
            </w:tcPrChange>
          </w:tcPr>
          <w:p w14:paraId="29148BBB" w14:textId="77777777" w:rsidR="00051D37" w:rsidRPr="001B6F74" w:rsidRDefault="00051D37">
            <w:pPr>
              <w:ind w:firstLine="0"/>
              <w:jc w:val="left"/>
              <w:rPr>
                <w:ins w:id="495" w:author="Kolovich, Brian" w:date="2018-07-09T10:37:00Z"/>
                <w:rFonts w:cs="Times"/>
                <w:sz w:val="18"/>
                <w:szCs w:val="18"/>
                <w:rPrChange w:id="496" w:author="Kolovich, Brian" w:date="2018-07-09T10:53:00Z">
                  <w:rPr>
                    <w:ins w:id="497" w:author="Kolovich, Brian" w:date="2018-07-09T10:37:00Z"/>
                  </w:rPr>
                </w:rPrChange>
              </w:rPr>
              <w:pPrChange w:id="498" w:author="Kolovich, Brian" w:date="2018-07-09T10:52:00Z">
                <w:pPr>
                  <w:ind w:firstLine="0"/>
                </w:pPr>
              </w:pPrChange>
            </w:pPr>
            <w:ins w:id="499" w:author="Kolovich, Brian" w:date="2018-07-09T10:37:00Z">
              <w:r w:rsidRPr="001B6F74">
                <w:rPr>
                  <w:rFonts w:cs="Times"/>
                  <w:sz w:val="18"/>
                  <w:szCs w:val="18"/>
                  <w:rPrChange w:id="500" w:author="Kolovich, Brian" w:date="2018-07-09T10:53:00Z">
                    <w:rPr/>
                  </w:rPrChange>
                </w:rPr>
                <w:t>Standing reach (inches)</w:t>
              </w:r>
            </w:ins>
          </w:p>
        </w:tc>
        <w:tc>
          <w:tcPr>
            <w:tcW w:w="1484" w:type="dxa"/>
            <w:noWrap/>
            <w:hideMark/>
            <w:tcPrChange w:id="501" w:author="Kolovich, Brian" w:date="2018-07-09T10:47:00Z">
              <w:tcPr>
                <w:tcW w:w="1520" w:type="dxa"/>
                <w:gridSpan w:val="2"/>
                <w:noWrap/>
                <w:hideMark/>
              </w:tcPr>
            </w:tcPrChange>
          </w:tcPr>
          <w:p w14:paraId="14414107" w14:textId="77777777" w:rsidR="00051D37" w:rsidRPr="001B6F74" w:rsidRDefault="00051D37">
            <w:pPr>
              <w:ind w:firstLine="0"/>
              <w:jc w:val="left"/>
              <w:rPr>
                <w:ins w:id="502" w:author="Kolovich, Brian" w:date="2018-07-09T10:37:00Z"/>
                <w:rFonts w:cs="Times"/>
                <w:sz w:val="18"/>
                <w:szCs w:val="18"/>
                <w:rPrChange w:id="503" w:author="Kolovich, Brian" w:date="2018-07-09T10:53:00Z">
                  <w:rPr>
                    <w:ins w:id="504" w:author="Kolovich, Brian" w:date="2018-07-09T10:37:00Z"/>
                  </w:rPr>
                </w:rPrChange>
              </w:rPr>
              <w:pPrChange w:id="505" w:author="Kolovich, Brian" w:date="2018-07-09T10:52:00Z">
                <w:pPr>
                  <w:ind w:firstLine="0"/>
                </w:pPr>
              </w:pPrChange>
            </w:pPr>
            <w:ins w:id="506" w:author="Kolovich, Brian" w:date="2018-07-09T10:37:00Z">
              <w:r w:rsidRPr="001B6F74">
                <w:rPr>
                  <w:rFonts w:cs="Times"/>
                  <w:sz w:val="18"/>
                  <w:szCs w:val="18"/>
                  <w:rPrChange w:id="507" w:author="Kolovich, Brian" w:date="2018-07-09T10:53:00Z">
                    <w:rPr/>
                  </w:rPrChange>
                </w:rPr>
                <w:t>n/a</w:t>
              </w:r>
            </w:ins>
          </w:p>
        </w:tc>
        <w:tc>
          <w:tcPr>
            <w:tcW w:w="1138" w:type="dxa"/>
            <w:noWrap/>
            <w:hideMark/>
            <w:tcPrChange w:id="508" w:author="Kolovich, Brian" w:date="2018-07-09T10:47:00Z">
              <w:tcPr>
                <w:tcW w:w="1092" w:type="dxa"/>
                <w:gridSpan w:val="2"/>
                <w:noWrap/>
                <w:hideMark/>
              </w:tcPr>
            </w:tcPrChange>
          </w:tcPr>
          <w:p w14:paraId="266876F2" w14:textId="77777777" w:rsidR="00051D37" w:rsidRPr="001B6F74" w:rsidRDefault="00051D37">
            <w:pPr>
              <w:ind w:firstLine="0"/>
              <w:jc w:val="left"/>
              <w:rPr>
                <w:ins w:id="509" w:author="Kolovich, Brian" w:date="2018-07-09T10:37:00Z"/>
                <w:rFonts w:cs="Times"/>
                <w:sz w:val="18"/>
                <w:szCs w:val="18"/>
                <w:rPrChange w:id="510" w:author="Kolovich, Brian" w:date="2018-07-09T10:53:00Z">
                  <w:rPr>
                    <w:ins w:id="511" w:author="Kolovich, Brian" w:date="2018-07-09T10:37:00Z"/>
                  </w:rPr>
                </w:rPrChange>
              </w:rPr>
              <w:pPrChange w:id="512" w:author="Kolovich, Brian" w:date="2018-07-09T10:52:00Z">
                <w:pPr>
                  <w:ind w:firstLine="0"/>
                </w:pPr>
              </w:pPrChange>
            </w:pPr>
            <w:ins w:id="513" w:author="Kolovich, Brian" w:date="2018-07-09T10:37:00Z">
              <w:r w:rsidRPr="001B6F74">
                <w:rPr>
                  <w:rFonts w:cs="Times"/>
                  <w:sz w:val="18"/>
                  <w:szCs w:val="18"/>
                  <w:rPrChange w:id="514" w:author="Kolovich, Brian" w:date="2018-07-09T10:53:00Z">
                    <w:rPr/>
                  </w:rPrChange>
                </w:rPr>
                <w:t>Numeric</w:t>
              </w:r>
            </w:ins>
          </w:p>
        </w:tc>
      </w:tr>
      <w:tr w:rsidR="00051D37" w:rsidRPr="00051D37" w14:paraId="613FC30C" w14:textId="77777777" w:rsidTr="00DF420D">
        <w:trPr>
          <w:trHeight w:val="300"/>
          <w:jc w:val="center"/>
          <w:ins w:id="515" w:author="Kolovich, Brian" w:date="2018-07-09T10:37:00Z"/>
          <w:trPrChange w:id="516" w:author="Kolovich, Brian" w:date="2018-07-09T10:47:00Z">
            <w:trPr>
              <w:trHeight w:val="300"/>
            </w:trPr>
          </w:trPrChange>
        </w:trPr>
        <w:tc>
          <w:tcPr>
            <w:tcW w:w="1728" w:type="dxa"/>
            <w:noWrap/>
            <w:hideMark/>
            <w:tcPrChange w:id="517" w:author="Kolovich, Brian" w:date="2018-07-09T10:47:00Z">
              <w:tcPr>
                <w:tcW w:w="1650" w:type="dxa"/>
                <w:gridSpan w:val="2"/>
                <w:noWrap/>
                <w:hideMark/>
              </w:tcPr>
            </w:tcPrChange>
          </w:tcPr>
          <w:p w14:paraId="155864F9" w14:textId="5EDCD293" w:rsidR="00051D37" w:rsidRPr="001B6F74" w:rsidRDefault="000813A4">
            <w:pPr>
              <w:ind w:firstLine="0"/>
              <w:jc w:val="left"/>
              <w:rPr>
                <w:ins w:id="518" w:author="Kolovich, Brian" w:date="2018-07-09T10:37:00Z"/>
                <w:rFonts w:cs="Times"/>
                <w:sz w:val="18"/>
                <w:szCs w:val="18"/>
                <w:rPrChange w:id="519" w:author="Kolovich, Brian" w:date="2018-07-09T10:53:00Z">
                  <w:rPr>
                    <w:ins w:id="520" w:author="Kolovich, Brian" w:date="2018-07-09T10:37:00Z"/>
                  </w:rPr>
                </w:rPrChange>
              </w:rPr>
              <w:pPrChange w:id="521" w:author="Kolovich, Brian" w:date="2018-07-09T10:52:00Z">
                <w:pPr>
                  <w:ind w:firstLine="0"/>
                </w:pPr>
              </w:pPrChange>
            </w:pPr>
            <w:proofErr w:type="spellStart"/>
            <w:ins w:id="522" w:author="Kolovich, Brian" w:date="2018-07-09T11:25:00Z">
              <w:r>
                <w:rPr>
                  <w:rFonts w:cs="Times"/>
                  <w:sz w:val="18"/>
                  <w:szCs w:val="18"/>
                </w:rPr>
                <w:t>v</w:t>
              </w:r>
            </w:ins>
            <w:ins w:id="523" w:author="Kolovich, Brian" w:date="2018-07-09T10:37:00Z">
              <w:r w:rsidR="00051D37" w:rsidRPr="001B6F74">
                <w:rPr>
                  <w:rFonts w:cs="Times"/>
                  <w:sz w:val="18"/>
                  <w:szCs w:val="18"/>
                  <w:rPrChange w:id="524" w:author="Kolovich, Brian" w:date="2018-07-09T10:53:00Z">
                    <w:rPr/>
                  </w:rPrChange>
                </w:rPr>
                <w:t>ert_max</w:t>
              </w:r>
              <w:proofErr w:type="spellEnd"/>
            </w:ins>
          </w:p>
        </w:tc>
        <w:tc>
          <w:tcPr>
            <w:tcW w:w="2585" w:type="dxa"/>
            <w:noWrap/>
            <w:hideMark/>
            <w:tcPrChange w:id="525" w:author="Kolovich, Brian" w:date="2018-07-09T10:47:00Z">
              <w:tcPr>
                <w:tcW w:w="2653" w:type="dxa"/>
                <w:noWrap/>
                <w:hideMark/>
              </w:tcPr>
            </w:tcPrChange>
          </w:tcPr>
          <w:p w14:paraId="7B265ADA" w14:textId="77777777" w:rsidR="00051D37" w:rsidRPr="001B6F74" w:rsidRDefault="00051D37">
            <w:pPr>
              <w:ind w:firstLine="0"/>
              <w:jc w:val="left"/>
              <w:rPr>
                <w:ins w:id="526" w:author="Kolovich, Brian" w:date="2018-07-09T10:37:00Z"/>
                <w:rFonts w:cs="Times"/>
                <w:sz w:val="18"/>
                <w:szCs w:val="18"/>
                <w:rPrChange w:id="527" w:author="Kolovich, Brian" w:date="2018-07-09T10:53:00Z">
                  <w:rPr>
                    <w:ins w:id="528" w:author="Kolovich, Brian" w:date="2018-07-09T10:37:00Z"/>
                  </w:rPr>
                </w:rPrChange>
              </w:rPr>
              <w:pPrChange w:id="529" w:author="Kolovich, Brian" w:date="2018-07-09T10:52:00Z">
                <w:pPr>
                  <w:ind w:firstLine="0"/>
                </w:pPr>
              </w:pPrChange>
            </w:pPr>
            <w:ins w:id="530" w:author="Kolovich, Brian" w:date="2018-07-09T10:37:00Z">
              <w:r w:rsidRPr="001B6F74">
                <w:rPr>
                  <w:rFonts w:cs="Times"/>
                  <w:sz w:val="18"/>
                  <w:szCs w:val="18"/>
                  <w:rPrChange w:id="531" w:author="Kolovich, Brian" w:date="2018-07-09T10:53:00Z">
                    <w:rPr/>
                  </w:rPrChange>
                </w:rPr>
                <w:t>Max vertical leap (inches)</w:t>
              </w:r>
            </w:ins>
          </w:p>
        </w:tc>
        <w:tc>
          <w:tcPr>
            <w:tcW w:w="1484" w:type="dxa"/>
            <w:noWrap/>
            <w:hideMark/>
            <w:tcPrChange w:id="532" w:author="Kolovich, Brian" w:date="2018-07-09T10:47:00Z">
              <w:tcPr>
                <w:tcW w:w="1520" w:type="dxa"/>
                <w:gridSpan w:val="2"/>
                <w:noWrap/>
                <w:hideMark/>
              </w:tcPr>
            </w:tcPrChange>
          </w:tcPr>
          <w:p w14:paraId="09785875" w14:textId="77777777" w:rsidR="00051D37" w:rsidRPr="001B6F74" w:rsidRDefault="00051D37">
            <w:pPr>
              <w:ind w:firstLine="0"/>
              <w:jc w:val="left"/>
              <w:rPr>
                <w:ins w:id="533" w:author="Kolovich, Brian" w:date="2018-07-09T10:37:00Z"/>
                <w:rFonts w:cs="Times"/>
                <w:sz w:val="18"/>
                <w:szCs w:val="18"/>
                <w:rPrChange w:id="534" w:author="Kolovich, Brian" w:date="2018-07-09T10:53:00Z">
                  <w:rPr>
                    <w:ins w:id="535" w:author="Kolovich, Brian" w:date="2018-07-09T10:37:00Z"/>
                  </w:rPr>
                </w:rPrChange>
              </w:rPr>
              <w:pPrChange w:id="536" w:author="Kolovich, Brian" w:date="2018-07-09T10:52:00Z">
                <w:pPr>
                  <w:ind w:firstLine="0"/>
                </w:pPr>
              </w:pPrChange>
            </w:pPr>
            <w:ins w:id="537" w:author="Kolovich, Brian" w:date="2018-07-09T10:37:00Z">
              <w:r w:rsidRPr="001B6F74">
                <w:rPr>
                  <w:rFonts w:cs="Times"/>
                  <w:sz w:val="18"/>
                  <w:szCs w:val="18"/>
                  <w:rPrChange w:id="538" w:author="Kolovich, Brian" w:date="2018-07-09T10:53:00Z">
                    <w:rPr/>
                  </w:rPrChange>
                </w:rPr>
                <w:t>n/a</w:t>
              </w:r>
            </w:ins>
          </w:p>
        </w:tc>
        <w:tc>
          <w:tcPr>
            <w:tcW w:w="1138" w:type="dxa"/>
            <w:noWrap/>
            <w:hideMark/>
            <w:tcPrChange w:id="539" w:author="Kolovich, Brian" w:date="2018-07-09T10:47:00Z">
              <w:tcPr>
                <w:tcW w:w="1092" w:type="dxa"/>
                <w:gridSpan w:val="2"/>
                <w:noWrap/>
                <w:hideMark/>
              </w:tcPr>
            </w:tcPrChange>
          </w:tcPr>
          <w:p w14:paraId="68E62C56" w14:textId="77777777" w:rsidR="00051D37" w:rsidRPr="001B6F74" w:rsidRDefault="00051D37">
            <w:pPr>
              <w:ind w:firstLine="0"/>
              <w:jc w:val="left"/>
              <w:rPr>
                <w:ins w:id="540" w:author="Kolovich, Brian" w:date="2018-07-09T10:37:00Z"/>
                <w:rFonts w:cs="Times"/>
                <w:sz w:val="18"/>
                <w:szCs w:val="18"/>
                <w:rPrChange w:id="541" w:author="Kolovich, Brian" w:date="2018-07-09T10:53:00Z">
                  <w:rPr>
                    <w:ins w:id="542" w:author="Kolovich, Brian" w:date="2018-07-09T10:37:00Z"/>
                  </w:rPr>
                </w:rPrChange>
              </w:rPr>
              <w:pPrChange w:id="543" w:author="Kolovich, Brian" w:date="2018-07-09T10:52:00Z">
                <w:pPr>
                  <w:ind w:firstLine="0"/>
                </w:pPr>
              </w:pPrChange>
            </w:pPr>
            <w:ins w:id="544" w:author="Kolovich, Brian" w:date="2018-07-09T10:37:00Z">
              <w:r w:rsidRPr="001B6F74">
                <w:rPr>
                  <w:rFonts w:cs="Times"/>
                  <w:sz w:val="18"/>
                  <w:szCs w:val="18"/>
                  <w:rPrChange w:id="545" w:author="Kolovich, Brian" w:date="2018-07-09T10:53:00Z">
                    <w:rPr/>
                  </w:rPrChange>
                </w:rPr>
                <w:t>Numeric</w:t>
              </w:r>
            </w:ins>
          </w:p>
        </w:tc>
      </w:tr>
      <w:tr w:rsidR="00051D37" w:rsidRPr="00051D37" w14:paraId="6FAC7C00" w14:textId="77777777" w:rsidTr="00DF420D">
        <w:trPr>
          <w:trHeight w:val="300"/>
          <w:jc w:val="center"/>
          <w:ins w:id="546" w:author="Kolovich, Brian" w:date="2018-07-09T10:37:00Z"/>
          <w:trPrChange w:id="547" w:author="Kolovich, Brian" w:date="2018-07-09T10:47:00Z">
            <w:trPr>
              <w:trHeight w:val="300"/>
            </w:trPr>
          </w:trPrChange>
        </w:trPr>
        <w:tc>
          <w:tcPr>
            <w:tcW w:w="1728" w:type="dxa"/>
            <w:noWrap/>
            <w:hideMark/>
            <w:tcPrChange w:id="548" w:author="Kolovich, Brian" w:date="2018-07-09T10:47:00Z">
              <w:tcPr>
                <w:tcW w:w="1650" w:type="dxa"/>
                <w:gridSpan w:val="2"/>
                <w:noWrap/>
                <w:hideMark/>
              </w:tcPr>
            </w:tcPrChange>
          </w:tcPr>
          <w:p w14:paraId="662A7B19" w14:textId="5727DD73" w:rsidR="00051D37" w:rsidRPr="001B6F74" w:rsidRDefault="000813A4">
            <w:pPr>
              <w:ind w:firstLine="0"/>
              <w:jc w:val="left"/>
              <w:rPr>
                <w:ins w:id="549" w:author="Kolovich, Brian" w:date="2018-07-09T10:37:00Z"/>
                <w:rFonts w:cs="Times"/>
                <w:sz w:val="18"/>
                <w:szCs w:val="18"/>
                <w:rPrChange w:id="550" w:author="Kolovich, Brian" w:date="2018-07-09T10:53:00Z">
                  <w:rPr>
                    <w:ins w:id="551" w:author="Kolovich, Brian" w:date="2018-07-09T10:37:00Z"/>
                  </w:rPr>
                </w:rPrChange>
              </w:rPr>
              <w:pPrChange w:id="552" w:author="Kolovich, Brian" w:date="2018-07-09T10:52:00Z">
                <w:pPr>
                  <w:ind w:firstLine="0"/>
                </w:pPr>
              </w:pPrChange>
            </w:pPr>
            <w:proofErr w:type="spellStart"/>
            <w:ins w:id="553" w:author="Kolovich, Brian" w:date="2018-07-09T11:25:00Z">
              <w:r>
                <w:rPr>
                  <w:rFonts w:cs="Times"/>
                  <w:sz w:val="18"/>
                  <w:szCs w:val="18"/>
                </w:rPr>
                <w:t>v</w:t>
              </w:r>
            </w:ins>
            <w:ins w:id="554" w:author="Kolovich, Brian" w:date="2018-07-09T10:37:00Z">
              <w:r w:rsidR="00051D37" w:rsidRPr="001B6F74">
                <w:rPr>
                  <w:rFonts w:cs="Times"/>
                  <w:sz w:val="18"/>
                  <w:szCs w:val="18"/>
                  <w:rPrChange w:id="555" w:author="Kolovich, Brian" w:date="2018-07-09T10:53:00Z">
                    <w:rPr/>
                  </w:rPrChange>
                </w:rPr>
                <w:t>ert_maxreach</w:t>
              </w:r>
              <w:proofErr w:type="spellEnd"/>
            </w:ins>
          </w:p>
        </w:tc>
        <w:tc>
          <w:tcPr>
            <w:tcW w:w="2585" w:type="dxa"/>
            <w:noWrap/>
            <w:hideMark/>
            <w:tcPrChange w:id="556" w:author="Kolovich, Brian" w:date="2018-07-09T10:47:00Z">
              <w:tcPr>
                <w:tcW w:w="2653" w:type="dxa"/>
                <w:noWrap/>
                <w:hideMark/>
              </w:tcPr>
            </w:tcPrChange>
          </w:tcPr>
          <w:p w14:paraId="06C162D3" w14:textId="77777777" w:rsidR="00051D37" w:rsidRPr="001B6F74" w:rsidRDefault="00051D37">
            <w:pPr>
              <w:ind w:firstLine="0"/>
              <w:jc w:val="left"/>
              <w:rPr>
                <w:ins w:id="557" w:author="Kolovich, Brian" w:date="2018-07-09T10:37:00Z"/>
                <w:rFonts w:cs="Times"/>
                <w:sz w:val="18"/>
                <w:szCs w:val="18"/>
                <w:rPrChange w:id="558" w:author="Kolovich, Brian" w:date="2018-07-09T10:53:00Z">
                  <w:rPr>
                    <w:ins w:id="559" w:author="Kolovich, Brian" w:date="2018-07-09T10:37:00Z"/>
                  </w:rPr>
                </w:rPrChange>
              </w:rPr>
              <w:pPrChange w:id="560" w:author="Kolovich, Brian" w:date="2018-07-09T10:52:00Z">
                <w:pPr>
                  <w:ind w:firstLine="0"/>
                </w:pPr>
              </w:pPrChange>
            </w:pPr>
            <w:ins w:id="561" w:author="Kolovich, Brian" w:date="2018-07-09T10:37:00Z">
              <w:r w:rsidRPr="001B6F74">
                <w:rPr>
                  <w:rFonts w:cs="Times"/>
                  <w:sz w:val="18"/>
                  <w:szCs w:val="18"/>
                  <w:rPrChange w:id="562" w:author="Kolovich, Brian" w:date="2018-07-09T10:53:00Z">
                    <w:rPr/>
                  </w:rPrChange>
                </w:rPr>
                <w:t>Max reach from vertical (inches)</w:t>
              </w:r>
            </w:ins>
          </w:p>
        </w:tc>
        <w:tc>
          <w:tcPr>
            <w:tcW w:w="1484" w:type="dxa"/>
            <w:noWrap/>
            <w:hideMark/>
            <w:tcPrChange w:id="563" w:author="Kolovich, Brian" w:date="2018-07-09T10:47:00Z">
              <w:tcPr>
                <w:tcW w:w="1520" w:type="dxa"/>
                <w:gridSpan w:val="2"/>
                <w:noWrap/>
                <w:hideMark/>
              </w:tcPr>
            </w:tcPrChange>
          </w:tcPr>
          <w:p w14:paraId="43F8EBFA" w14:textId="77777777" w:rsidR="00051D37" w:rsidRPr="001B6F74" w:rsidRDefault="00051D37">
            <w:pPr>
              <w:ind w:firstLine="0"/>
              <w:jc w:val="left"/>
              <w:rPr>
                <w:ins w:id="564" w:author="Kolovich, Brian" w:date="2018-07-09T10:37:00Z"/>
                <w:rFonts w:cs="Times"/>
                <w:sz w:val="18"/>
                <w:szCs w:val="18"/>
                <w:rPrChange w:id="565" w:author="Kolovich, Brian" w:date="2018-07-09T10:53:00Z">
                  <w:rPr>
                    <w:ins w:id="566" w:author="Kolovich, Brian" w:date="2018-07-09T10:37:00Z"/>
                  </w:rPr>
                </w:rPrChange>
              </w:rPr>
              <w:pPrChange w:id="567" w:author="Kolovich, Brian" w:date="2018-07-09T10:52:00Z">
                <w:pPr>
                  <w:ind w:firstLine="0"/>
                </w:pPr>
              </w:pPrChange>
            </w:pPr>
            <w:ins w:id="568" w:author="Kolovich, Brian" w:date="2018-07-09T10:37:00Z">
              <w:r w:rsidRPr="001B6F74">
                <w:rPr>
                  <w:rFonts w:cs="Times"/>
                  <w:sz w:val="18"/>
                  <w:szCs w:val="18"/>
                  <w:rPrChange w:id="569" w:author="Kolovich, Brian" w:date="2018-07-09T10:53:00Z">
                    <w:rPr/>
                  </w:rPrChange>
                </w:rPr>
                <w:t>n/a</w:t>
              </w:r>
            </w:ins>
          </w:p>
        </w:tc>
        <w:tc>
          <w:tcPr>
            <w:tcW w:w="1138" w:type="dxa"/>
            <w:noWrap/>
            <w:hideMark/>
            <w:tcPrChange w:id="570" w:author="Kolovich, Brian" w:date="2018-07-09T10:47:00Z">
              <w:tcPr>
                <w:tcW w:w="1092" w:type="dxa"/>
                <w:gridSpan w:val="2"/>
                <w:noWrap/>
                <w:hideMark/>
              </w:tcPr>
            </w:tcPrChange>
          </w:tcPr>
          <w:p w14:paraId="3F81BFEB" w14:textId="77777777" w:rsidR="00051D37" w:rsidRPr="001B6F74" w:rsidRDefault="00051D37">
            <w:pPr>
              <w:ind w:firstLine="0"/>
              <w:jc w:val="left"/>
              <w:rPr>
                <w:ins w:id="571" w:author="Kolovich, Brian" w:date="2018-07-09T10:37:00Z"/>
                <w:rFonts w:cs="Times"/>
                <w:sz w:val="18"/>
                <w:szCs w:val="18"/>
                <w:rPrChange w:id="572" w:author="Kolovich, Brian" w:date="2018-07-09T10:53:00Z">
                  <w:rPr>
                    <w:ins w:id="573" w:author="Kolovich, Brian" w:date="2018-07-09T10:37:00Z"/>
                  </w:rPr>
                </w:rPrChange>
              </w:rPr>
              <w:pPrChange w:id="574" w:author="Kolovich, Brian" w:date="2018-07-09T10:52:00Z">
                <w:pPr>
                  <w:ind w:firstLine="0"/>
                </w:pPr>
              </w:pPrChange>
            </w:pPr>
            <w:ins w:id="575" w:author="Kolovich, Brian" w:date="2018-07-09T10:37:00Z">
              <w:r w:rsidRPr="001B6F74">
                <w:rPr>
                  <w:rFonts w:cs="Times"/>
                  <w:sz w:val="18"/>
                  <w:szCs w:val="18"/>
                  <w:rPrChange w:id="576" w:author="Kolovich, Brian" w:date="2018-07-09T10:53:00Z">
                    <w:rPr/>
                  </w:rPrChange>
                </w:rPr>
                <w:t>Numeric</w:t>
              </w:r>
            </w:ins>
          </w:p>
        </w:tc>
      </w:tr>
      <w:tr w:rsidR="00051D37" w:rsidRPr="00051D37" w14:paraId="083301AD" w14:textId="77777777" w:rsidTr="00DF420D">
        <w:trPr>
          <w:trHeight w:val="300"/>
          <w:jc w:val="center"/>
          <w:ins w:id="577" w:author="Kolovich, Brian" w:date="2018-07-09T10:37:00Z"/>
          <w:trPrChange w:id="578" w:author="Kolovich, Brian" w:date="2018-07-09T10:47:00Z">
            <w:trPr>
              <w:trHeight w:val="300"/>
            </w:trPr>
          </w:trPrChange>
        </w:trPr>
        <w:tc>
          <w:tcPr>
            <w:tcW w:w="1728" w:type="dxa"/>
            <w:noWrap/>
            <w:hideMark/>
            <w:tcPrChange w:id="579" w:author="Kolovich, Brian" w:date="2018-07-09T10:47:00Z">
              <w:tcPr>
                <w:tcW w:w="1650" w:type="dxa"/>
                <w:gridSpan w:val="2"/>
                <w:noWrap/>
                <w:hideMark/>
              </w:tcPr>
            </w:tcPrChange>
          </w:tcPr>
          <w:p w14:paraId="471DFFD7" w14:textId="2D439273" w:rsidR="00051D37" w:rsidRPr="001B6F74" w:rsidRDefault="000813A4">
            <w:pPr>
              <w:ind w:firstLine="0"/>
              <w:jc w:val="left"/>
              <w:rPr>
                <w:ins w:id="580" w:author="Kolovich, Brian" w:date="2018-07-09T10:37:00Z"/>
                <w:rFonts w:cs="Times"/>
                <w:sz w:val="18"/>
                <w:szCs w:val="18"/>
                <w:rPrChange w:id="581" w:author="Kolovich, Brian" w:date="2018-07-09T10:53:00Z">
                  <w:rPr>
                    <w:ins w:id="582" w:author="Kolovich, Brian" w:date="2018-07-09T10:37:00Z"/>
                  </w:rPr>
                </w:rPrChange>
              </w:rPr>
              <w:pPrChange w:id="583" w:author="Kolovich, Brian" w:date="2018-07-09T10:52:00Z">
                <w:pPr>
                  <w:ind w:firstLine="0"/>
                </w:pPr>
              </w:pPrChange>
            </w:pPr>
            <w:proofErr w:type="spellStart"/>
            <w:ins w:id="584" w:author="Kolovich, Brian" w:date="2018-07-09T11:25:00Z">
              <w:r>
                <w:rPr>
                  <w:rFonts w:cs="Times"/>
                  <w:sz w:val="18"/>
                  <w:szCs w:val="18"/>
                </w:rPr>
                <w:t>v</w:t>
              </w:r>
            </w:ins>
            <w:ins w:id="585" w:author="Kolovich, Brian" w:date="2018-07-09T10:37:00Z">
              <w:r w:rsidR="00051D37" w:rsidRPr="001B6F74">
                <w:rPr>
                  <w:rFonts w:cs="Times"/>
                  <w:sz w:val="18"/>
                  <w:szCs w:val="18"/>
                  <w:rPrChange w:id="586" w:author="Kolovich, Brian" w:date="2018-07-09T10:53:00Z">
                    <w:rPr/>
                  </w:rPrChange>
                </w:rPr>
                <w:t>ert_nostep</w:t>
              </w:r>
              <w:proofErr w:type="spellEnd"/>
            </w:ins>
          </w:p>
        </w:tc>
        <w:tc>
          <w:tcPr>
            <w:tcW w:w="2585" w:type="dxa"/>
            <w:noWrap/>
            <w:hideMark/>
            <w:tcPrChange w:id="587" w:author="Kolovich, Brian" w:date="2018-07-09T10:47:00Z">
              <w:tcPr>
                <w:tcW w:w="2653" w:type="dxa"/>
                <w:noWrap/>
                <w:hideMark/>
              </w:tcPr>
            </w:tcPrChange>
          </w:tcPr>
          <w:p w14:paraId="64ECAE0D" w14:textId="77777777" w:rsidR="00051D37" w:rsidRPr="001B6F74" w:rsidRDefault="00051D37">
            <w:pPr>
              <w:ind w:firstLine="0"/>
              <w:jc w:val="left"/>
              <w:rPr>
                <w:ins w:id="588" w:author="Kolovich, Brian" w:date="2018-07-09T10:37:00Z"/>
                <w:rFonts w:cs="Times"/>
                <w:sz w:val="18"/>
                <w:szCs w:val="18"/>
                <w:rPrChange w:id="589" w:author="Kolovich, Brian" w:date="2018-07-09T10:53:00Z">
                  <w:rPr>
                    <w:ins w:id="590" w:author="Kolovich, Brian" w:date="2018-07-09T10:37:00Z"/>
                  </w:rPr>
                </w:rPrChange>
              </w:rPr>
              <w:pPrChange w:id="591" w:author="Kolovich, Brian" w:date="2018-07-09T10:52:00Z">
                <w:pPr>
                  <w:ind w:firstLine="0"/>
                </w:pPr>
              </w:pPrChange>
            </w:pPr>
            <w:ins w:id="592" w:author="Kolovich, Brian" w:date="2018-07-09T10:37:00Z">
              <w:r w:rsidRPr="001B6F74">
                <w:rPr>
                  <w:rFonts w:cs="Times"/>
                  <w:sz w:val="18"/>
                  <w:szCs w:val="18"/>
                  <w:rPrChange w:id="593" w:author="Kolovich, Brian" w:date="2018-07-09T10:53:00Z">
                    <w:rPr/>
                  </w:rPrChange>
                </w:rPr>
                <w:t>Vertical w/t no steps (inches)</w:t>
              </w:r>
            </w:ins>
          </w:p>
        </w:tc>
        <w:tc>
          <w:tcPr>
            <w:tcW w:w="1484" w:type="dxa"/>
            <w:noWrap/>
            <w:hideMark/>
            <w:tcPrChange w:id="594" w:author="Kolovich, Brian" w:date="2018-07-09T10:47:00Z">
              <w:tcPr>
                <w:tcW w:w="1520" w:type="dxa"/>
                <w:gridSpan w:val="2"/>
                <w:noWrap/>
                <w:hideMark/>
              </w:tcPr>
            </w:tcPrChange>
          </w:tcPr>
          <w:p w14:paraId="66DE057B" w14:textId="77777777" w:rsidR="00051D37" w:rsidRPr="001B6F74" w:rsidRDefault="00051D37">
            <w:pPr>
              <w:ind w:firstLine="0"/>
              <w:jc w:val="left"/>
              <w:rPr>
                <w:ins w:id="595" w:author="Kolovich, Brian" w:date="2018-07-09T10:37:00Z"/>
                <w:rFonts w:cs="Times"/>
                <w:sz w:val="18"/>
                <w:szCs w:val="18"/>
                <w:rPrChange w:id="596" w:author="Kolovich, Brian" w:date="2018-07-09T10:53:00Z">
                  <w:rPr>
                    <w:ins w:id="597" w:author="Kolovich, Brian" w:date="2018-07-09T10:37:00Z"/>
                  </w:rPr>
                </w:rPrChange>
              </w:rPr>
              <w:pPrChange w:id="598" w:author="Kolovich, Brian" w:date="2018-07-09T10:52:00Z">
                <w:pPr>
                  <w:ind w:firstLine="0"/>
                </w:pPr>
              </w:pPrChange>
            </w:pPr>
            <w:ins w:id="599" w:author="Kolovich, Brian" w:date="2018-07-09T10:37:00Z">
              <w:r w:rsidRPr="001B6F74">
                <w:rPr>
                  <w:rFonts w:cs="Times"/>
                  <w:sz w:val="18"/>
                  <w:szCs w:val="18"/>
                  <w:rPrChange w:id="600" w:author="Kolovich, Brian" w:date="2018-07-09T10:53:00Z">
                    <w:rPr/>
                  </w:rPrChange>
                </w:rPr>
                <w:t>n/a</w:t>
              </w:r>
            </w:ins>
          </w:p>
        </w:tc>
        <w:tc>
          <w:tcPr>
            <w:tcW w:w="1138" w:type="dxa"/>
            <w:noWrap/>
            <w:hideMark/>
            <w:tcPrChange w:id="601" w:author="Kolovich, Brian" w:date="2018-07-09T10:47:00Z">
              <w:tcPr>
                <w:tcW w:w="1092" w:type="dxa"/>
                <w:gridSpan w:val="2"/>
                <w:noWrap/>
                <w:hideMark/>
              </w:tcPr>
            </w:tcPrChange>
          </w:tcPr>
          <w:p w14:paraId="6E853AF0" w14:textId="77777777" w:rsidR="00051D37" w:rsidRPr="001B6F74" w:rsidRDefault="00051D37">
            <w:pPr>
              <w:ind w:firstLine="0"/>
              <w:jc w:val="left"/>
              <w:rPr>
                <w:ins w:id="602" w:author="Kolovich, Brian" w:date="2018-07-09T10:37:00Z"/>
                <w:rFonts w:cs="Times"/>
                <w:sz w:val="18"/>
                <w:szCs w:val="18"/>
                <w:rPrChange w:id="603" w:author="Kolovich, Brian" w:date="2018-07-09T10:53:00Z">
                  <w:rPr>
                    <w:ins w:id="604" w:author="Kolovich, Brian" w:date="2018-07-09T10:37:00Z"/>
                  </w:rPr>
                </w:rPrChange>
              </w:rPr>
              <w:pPrChange w:id="605" w:author="Kolovich, Brian" w:date="2018-07-09T10:52:00Z">
                <w:pPr>
                  <w:ind w:firstLine="0"/>
                </w:pPr>
              </w:pPrChange>
            </w:pPr>
            <w:ins w:id="606" w:author="Kolovich, Brian" w:date="2018-07-09T10:37:00Z">
              <w:r w:rsidRPr="001B6F74">
                <w:rPr>
                  <w:rFonts w:cs="Times"/>
                  <w:sz w:val="18"/>
                  <w:szCs w:val="18"/>
                  <w:rPrChange w:id="607" w:author="Kolovich, Brian" w:date="2018-07-09T10:53:00Z">
                    <w:rPr/>
                  </w:rPrChange>
                </w:rPr>
                <w:t>Numeric</w:t>
              </w:r>
            </w:ins>
          </w:p>
        </w:tc>
      </w:tr>
      <w:tr w:rsidR="00051D37" w:rsidRPr="00051D37" w14:paraId="14542B39" w14:textId="77777777" w:rsidTr="00DF420D">
        <w:trPr>
          <w:trHeight w:val="300"/>
          <w:jc w:val="center"/>
          <w:ins w:id="608" w:author="Kolovich, Brian" w:date="2018-07-09T10:37:00Z"/>
          <w:trPrChange w:id="609" w:author="Kolovich, Brian" w:date="2018-07-09T10:47:00Z">
            <w:trPr>
              <w:trHeight w:val="300"/>
            </w:trPr>
          </w:trPrChange>
        </w:trPr>
        <w:tc>
          <w:tcPr>
            <w:tcW w:w="1728" w:type="dxa"/>
            <w:noWrap/>
            <w:hideMark/>
            <w:tcPrChange w:id="610" w:author="Kolovich, Brian" w:date="2018-07-09T10:47:00Z">
              <w:tcPr>
                <w:tcW w:w="1650" w:type="dxa"/>
                <w:gridSpan w:val="2"/>
                <w:noWrap/>
                <w:hideMark/>
              </w:tcPr>
            </w:tcPrChange>
          </w:tcPr>
          <w:p w14:paraId="27D40053" w14:textId="4444A1E2" w:rsidR="00051D37" w:rsidRPr="001B6F74" w:rsidRDefault="000813A4">
            <w:pPr>
              <w:ind w:firstLine="0"/>
              <w:jc w:val="left"/>
              <w:rPr>
                <w:ins w:id="611" w:author="Kolovich, Brian" w:date="2018-07-09T10:37:00Z"/>
                <w:rFonts w:cs="Times"/>
                <w:sz w:val="18"/>
                <w:szCs w:val="18"/>
                <w:rPrChange w:id="612" w:author="Kolovich, Brian" w:date="2018-07-09T10:53:00Z">
                  <w:rPr>
                    <w:ins w:id="613" w:author="Kolovich, Brian" w:date="2018-07-09T10:37:00Z"/>
                  </w:rPr>
                </w:rPrChange>
              </w:rPr>
              <w:pPrChange w:id="614" w:author="Kolovich, Brian" w:date="2018-07-09T10:52:00Z">
                <w:pPr>
                  <w:ind w:firstLine="0"/>
                </w:pPr>
              </w:pPrChange>
            </w:pPr>
            <w:proofErr w:type="spellStart"/>
            <w:ins w:id="615" w:author="Kolovich, Brian" w:date="2018-07-09T11:25:00Z">
              <w:r>
                <w:rPr>
                  <w:rFonts w:cs="Times"/>
                  <w:sz w:val="18"/>
                  <w:szCs w:val="18"/>
                </w:rPr>
                <w:lastRenderedPageBreak/>
                <w:t>v</w:t>
              </w:r>
            </w:ins>
            <w:ins w:id="616" w:author="Kolovich, Brian" w:date="2018-07-09T10:37:00Z">
              <w:r w:rsidR="00051D37" w:rsidRPr="001B6F74">
                <w:rPr>
                  <w:rFonts w:cs="Times"/>
                  <w:sz w:val="18"/>
                  <w:szCs w:val="18"/>
                  <w:rPrChange w:id="617" w:author="Kolovich, Brian" w:date="2018-07-09T10:53:00Z">
                    <w:rPr/>
                  </w:rPrChange>
                </w:rPr>
                <w:t>ert_nostep_reach</w:t>
              </w:r>
              <w:proofErr w:type="spellEnd"/>
            </w:ins>
          </w:p>
        </w:tc>
        <w:tc>
          <w:tcPr>
            <w:tcW w:w="2585" w:type="dxa"/>
            <w:noWrap/>
            <w:hideMark/>
            <w:tcPrChange w:id="618" w:author="Kolovich, Brian" w:date="2018-07-09T10:47:00Z">
              <w:tcPr>
                <w:tcW w:w="2653" w:type="dxa"/>
                <w:noWrap/>
                <w:hideMark/>
              </w:tcPr>
            </w:tcPrChange>
          </w:tcPr>
          <w:p w14:paraId="0B1D25A8" w14:textId="77777777" w:rsidR="00051D37" w:rsidRPr="001B6F74" w:rsidRDefault="00051D37">
            <w:pPr>
              <w:ind w:firstLine="0"/>
              <w:jc w:val="left"/>
              <w:rPr>
                <w:ins w:id="619" w:author="Kolovich, Brian" w:date="2018-07-09T10:37:00Z"/>
                <w:rFonts w:cs="Times"/>
                <w:sz w:val="18"/>
                <w:szCs w:val="18"/>
                <w:rPrChange w:id="620" w:author="Kolovich, Brian" w:date="2018-07-09T10:53:00Z">
                  <w:rPr>
                    <w:ins w:id="621" w:author="Kolovich, Brian" w:date="2018-07-09T10:37:00Z"/>
                  </w:rPr>
                </w:rPrChange>
              </w:rPr>
              <w:pPrChange w:id="622" w:author="Kolovich, Brian" w:date="2018-07-09T10:52:00Z">
                <w:pPr>
                  <w:ind w:firstLine="0"/>
                </w:pPr>
              </w:pPrChange>
            </w:pPr>
            <w:ins w:id="623" w:author="Kolovich, Brian" w:date="2018-07-09T10:37:00Z">
              <w:r w:rsidRPr="001B6F74">
                <w:rPr>
                  <w:rFonts w:cs="Times"/>
                  <w:sz w:val="18"/>
                  <w:szCs w:val="18"/>
                  <w:rPrChange w:id="624" w:author="Kolovich, Brian" w:date="2018-07-09T10:53:00Z">
                    <w:rPr/>
                  </w:rPrChange>
                </w:rPr>
                <w:t>Reach from vertical w/ no step (inches)</w:t>
              </w:r>
            </w:ins>
          </w:p>
        </w:tc>
        <w:tc>
          <w:tcPr>
            <w:tcW w:w="1484" w:type="dxa"/>
            <w:noWrap/>
            <w:hideMark/>
            <w:tcPrChange w:id="625" w:author="Kolovich, Brian" w:date="2018-07-09T10:47:00Z">
              <w:tcPr>
                <w:tcW w:w="1520" w:type="dxa"/>
                <w:gridSpan w:val="2"/>
                <w:noWrap/>
                <w:hideMark/>
              </w:tcPr>
            </w:tcPrChange>
          </w:tcPr>
          <w:p w14:paraId="783A45AA" w14:textId="77777777" w:rsidR="00051D37" w:rsidRPr="001B6F74" w:rsidRDefault="00051D37">
            <w:pPr>
              <w:ind w:firstLine="0"/>
              <w:jc w:val="left"/>
              <w:rPr>
                <w:ins w:id="626" w:author="Kolovich, Brian" w:date="2018-07-09T10:37:00Z"/>
                <w:rFonts w:cs="Times"/>
                <w:sz w:val="18"/>
                <w:szCs w:val="18"/>
                <w:rPrChange w:id="627" w:author="Kolovich, Brian" w:date="2018-07-09T10:53:00Z">
                  <w:rPr>
                    <w:ins w:id="628" w:author="Kolovich, Brian" w:date="2018-07-09T10:37:00Z"/>
                  </w:rPr>
                </w:rPrChange>
              </w:rPr>
              <w:pPrChange w:id="629" w:author="Kolovich, Brian" w:date="2018-07-09T10:52:00Z">
                <w:pPr>
                  <w:ind w:firstLine="0"/>
                </w:pPr>
              </w:pPrChange>
            </w:pPr>
            <w:ins w:id="630" w:author="Kolovich, Brian" w:date="2018-07-09T10:37:00Z">
              <w:r w:rsidRPr="001B6F74">
                <w:rPr>
                  <w:rFonts w:cs="Times"/>
                  <w:sz w:val="18"/>
                  <w:szCs w:val="18"/>
                  <w:rPrChange w:id="631" w:author="Kolovich, Brian" w:date="2018-07-09T10:53:00Z">
                    <w:rPr/>
                  </w:rPrChange>
                </w:rPr>
                <w:t>n/a</w:t>
              </w:r>
            </w:ins>
          </w:p>
        </w:tc>
        <w:tc>
          <w:tcPr>
            <w:tcW w:w="1138" w:type="dxa"/>
            <w:noWrap/>
            <w:hideMark/>
            <w:tcPrChange w:id="632" w:author="Kolovich, Brian" w:date="2018-07-09T10:47:00Z">
              <w:tcPr>
                <w:tcW w:w="1092" w:type="dxa"/>
                <w:gridSpan w:val="2"/>
                <w:noWrap/>
                <w:hideMark/>
              </w:tcPr>
            </w:tcPrChange>
          </w:tcPr>
          <w:p w14:paraId="6E8F8E54" w14:textId="77777777" w:rsidR="00051D37" w:rsidRPr="001B6F74" w:rsidRDefault="00051D37">
            <w:pPr>
              <w:ind w:firstLine="0"/>
              <w:jc w:val="left"/>
              <w:rPr>
                <w:ins w:id="633" w:author="Kolovich, Brian" w:date="2018-07-09T10:37:00Z"/>
                <w:rFonts w:cs="Times"/>
                <w:sz w:val="18"/>
                <w:szCs w:val="18"/>
                <w:rPrChange w:id="634" w:author="Kolovich, Brian" w:date="2018-07-09T10:53:00Z">
                  <w:rPr>
                    <w:ins w:id="635" w:author="Kolovich, Brian" w:date="2018-07-09T10:37:00Z"/>
                  </w:rPr>
                </w:rPrChange>
              </w:rPr>
              <w:pPrChange w:id="636" w:author="Kolovich, Brian" w:date="2018-07-09T10:52:00Z">
                <w:pPr>
                  <w:ind w:firstLine="0"/>
                </w:pPr>
              </w:pPrChange>
            </w:pPr>
            <w:ins w:id="637" w:author="Kolovich, Brian" w:date="2018-07-09T10:37:00Z">
              <w:r w:rsidRPr="001B6F74">
                <w:rPr>
                  <w:rFonts w:cs="Times"/>
                  <w:sz w:val="18"/>
                  <w:szCs w:val="18"/>
                  <w:rPrChange w:id="638" w:author="Kolovich, Brian" w:date="2018-07-09T10:53:00Z">
                    <w:rPr/>
                  </w:rPrChange>
                </w:rPr>
                <w:t>Numeric</w:t>
              </w:r>
            </w:ins>
          </w:p>
        </w:tc>
      </w:tr>
      <w:tr w:rsidR="00051D37" w:rsidRPr="00051D37" w14:paraId="5860EC5E" w14:textId="77777777" w:rsidTr="00DF420D">
        <w:trPr>
          <w:trHeight w:val="300"/>
          <w:jc w:val="center"/>
          <w:ins w:id="639" w:author="Kolovich, Brian" w:date="2018-07-09T10:37:00Z"/>
          <w:trPrChange w:id="640" w:author="Kolovich, Brian" w:date="2018-07-09T10:47:00Z">
            <w:trPr>
              <w:trHeight w:val="300"/>
            </w:trPr>
          </w:trPrChange>
        </w:trPr>
        <w:tc>
          <w:tcPr>
            <w:tcW w:w="1728" w:type="dxa"/>
            <w:noWrap/>
            <w:hideMark/>
            <w:tcPrChange w:id="641" w:author="Kolovich, Brian" w:date="2018-07-09T10:47:00Z">
              <w:tcPr>
                <w:tcW w:w="1650" w:type="dxa"/>
                <w:gridSpan w:val="2"/>
                <w:noWrap/>
                <w:hideMark/>
              </w:tcPr>
            </w:tcPrChange>
          </w:tcPr>
          <w:p w14:paraId="7C0AE32C" w14:textId="507437CE" w:rsidR="00051D37" w:rsidRPr="001B6F74" w:rsidRDefault="000813A4">
            <w:pPr>
              <w:ind w:firstLine="0"/>
              <w:jc w:val="left"/>
              <w:rPr>
                <w:ins w:id="642" w:author="Kolovich, Brian" w:date="2018-07-09T10:37:00Z"/>
                <w:rFonts w:cs="Times"/>
                <w:sz w:val="18"/>
                <w:szCs w:val="18"/>
                <w:rPrChange w:id="643" w:author="Kolovich, Brian" w:date="2018-07-09T10:53:00Z">
                  <w:rPr>
                    <w:ins w:id="644" w:author="Kolovich, Brian" w:date="2018-07-09T10:37:00Z"/>
                  </w:rPr>
                </w:rPrChange>
              </w:rPr>
              <w:pPrChange w:id="645" w:author="Kolovich, Brian" w:date="2018-07-09T10:52:00Z">
                <w:pPr>
                  <w:ind w:firstLine="0"/>
                </w:pPr>
              </w:pPrChange>
            </w:pPr>
            <w:ins w:id="646" w:author="Kolovich, Brian" w:date="2018-07-09T11:25:00Z">
              <w:r>
                <w:rPr>
                  <w:rFonts w:cs="Times"/>
                  <w:sz w:val="18"/>
                  <w:szCs w:val="18"/>
                </w:rPr>
                <w:t>w</w:t>
              </w:r>
            </w:ins>
            <w:ins w:id="647" w:author="Kolovich, Brian" w:date="2018-07-09T10:37:00Z">
              <w:r w:rsidR="00051D37" w:rsidRPr="001B6F74">
                <w:rPr>
                  <w:rFonts w:cs="Times"/>
                  <w:sz w:val="18"/>
                  <w:szCs w:val="18"/>
                  <w:rPrChange w:id="648" w:author="Kolovich, Brian" w:date="2018-07-09T10:53:00Z">
                    <w:rPr/>
                  </w:rPrChange>
                </w:rPr>
                <w:t>eight</w:t>
              </w:r>
            </w:ins>
          </w:p>
        </w:tc>
        <w:tc>
          <w:tcPr>
            <w:tcW w:w="2585" w:type="dxa"/>
            <w:noWrap/>
            <w:hideMark/>
            <w:tcPrChange w:id="649" w:author="Kolovich, Brian" w:date="2018-07-09T10:47:00Z">
              <w:tcPr>
                <w:tcW w:w="2653" w:type="dxa"/>
                <w:noWrap/>
                <w:hideMark/>
              </w:tcPr>
            </w:tcPrChange>
          </w:tcPr>
          <w:p w14:paraId="48BA1B66" w14:textId="77777777" w:rsidR="00051D37" w:rsidRPr="001B6F74" w:rsidRDefault="00051D37">
            <w:pPr>
              <w:ind w:firstLine="0"/>
              <w:jc w:val="left"/>
              <w:rPr>
                <w:ins w:id="650" w:author="Kolovich, Brian" w:date="2018-07-09T10:37:00Z"/>
                <w:rFonts w:cs="Times"/>
                <w:sz w:val="18"/>
                <w:szCs w:val="18"/>
                <w:rPrChange w:id="651" w:author="Kolovich, Brian" w:date="2018-07-09T10:53:00Z">
                  <w:rPr>
                    <w:ins w:id="652" w:author="Kolovich, Brian" w:date="2018-07-09T10:37:00Z"/>
                  </w:rPr>
                </w:rPrChange>
              </w:rPr>
              <w:pPrChange w:id="653" w:author="Kolovich, Brian" w:date="2018-07-09T10:52:00Z">
                <w:pPr>
                  <w:ind w:firstLine="0"/>
                </w:pPr>
              </w:pPrChange>
            </w:pPr>
            <w:ins w:id="654" w:author="Kolovich, Brian" w:date="2018-07-09T10:37:00Z">
              <w:r w:rsidRPr="001B6F74">
                <w:rPr>
                  <w:rFonts w:cs="Times"/>
                  <w:sz w:val="18"/>
                  <w:szCs w:val="18"/>
                  <w:rPrChange w:id="655" w:author="Kolovich, Brian" w:date="2018-07-09T10:53:00Z">
                    <w:rPr/>
                  </w:rPrChange>
                </w:rPr>
                <w:t>Weight (</w:t>
              </w:r>
              <w:proofErr w:type="spellStart"/>
              <w:r w:rsidRPr="001B6F74">
                <w:rPr>
                  <w:rFonts w:cs="Times"/>
                  <w:sz w:val="18"/>
                  <w:szCs w:val="18"/>
                  <w:rPrChange w:id="656" w:author="Kolovich, Brian" w:date="2018-07-09T10:53:00Z">
                    <w:rPr/>
                  </w:rPrChange>
                </w:rPr>
                <w:t>lbs</w:t>
              </w:r>
              <w:proofErr w:type="spellEnd"/>
              <w:r w:rsidRPr="001B6F74">
                <w:rPr>
                  <w:rFonts w:cs="Times"/>
                  <w:sz w:val="18"/>
                  <w:szCs w:val="18"/>
                  <w:rPrChange w:id="657" w:author="Kolovich, Brian" w:date="2018-07-09T10:53:00Z">
                    <w:rPr/>
                  </w:rPrChange>
                </w:rPr>
                <w:t>)</w:t>
              </w:r>
            </w:ins>
          </w:p>
        </w:tc>
        <w:tc>
          <w:tcPr>
            <w:tcW w:w="1484" w:type="dxa"/>
            <w:noWrap/>
            <w:hideMark/>
            <w:tcPrChange w:id="658" w:author="Kolovich, Brian" w:date="2018-07-09T10:47:00Z">
              <w:tcPr>
                <w:tcW w:w="1520" w:type="dxa"/>
                <w:gridSpan w:val="2"/>
                <w:noWrap/>
                <w:hideMark/>
              </w:tcPr>
            </w:tcPrChange>
          </w:tcPr>
          <w:p w14:paraId="26BA012E" w14:textId="77777777" w:rsidR="00051D37" w:rsidRPr="001B6F74" w:rsidRDefault="00051D37">
            <w:pPr>
              <w:ind w:firstLine="0"/>
              <w:jc w:val="left"/>
              <w:rPr>
                <w:ins w:id="659" w:author="Kolovich, Brian" w:date="2018-07-09T10:37:00Z"/>
                <w:rFonts w:cs="Times"/>
                <w:sz w:val="18"/>
                <w:szCs w:val="18"/>
                <w:rPrChange w:id="660" w:author="Kolovich, Brian" w:date="2018-07-09T10:53:00Z">
                  <w:rPr>
                    <w:ins w:id="661" w:author="Kolovich, Brian" w:date="2018-07-09T10:37:00Z"/>
                  </w:rPr>
                </w:rPrChange>
              </w:rPr>
              <w:pPrChange w:id="662" w:author="Kolovich, Brian" w:date="2018-07-09T10:52:00Z">
                <w:pPr>
                  <w:ind w:firstLine="0"/>
                </w:pPr>
              </w:pPrChange>
            </w:pPr>
            <w:ins w:id="663" w:author="Kolovich, Brian" w:date="2018-07-09T10:37:00Z">
              <w:r w:rsidRPr="001B6F74">
                <w:rPr>
                  <w:rFonts w:cs="Times"/>
                  <w:sz w:val="18"/>
                  <w:szCs w:val="18"/>
                  <w:rPrChange w:id="664" w:author="Kolovich, Brian" w:date="2018-07-09T10:53:00Z">
                    <w:rPr/>
                  </w:rPrChange>
                </w:rPr>
                <w:t>n/a</w:t>
              </w:r>
            </w:ins>
          </w:p>
        </w:tc>
        <w:tc>
          <w:tcPr>
            <w:tcW w:w="1138" w:type="dxa"/>
            <w:noWrap/>
            <w:hideMark/>
            <w:tcPrChange w:id="665" w:author="Kolovich, Brian" w:date="2018-07-09T10:47:00Z">
              <w:tcPr>
                <w:tcW w:w="1092" w:type="dxa"/>
                <w:gridSpan w:val="2"/>
                <w:noWrap/>
                <w:hideMark/>
              </w:tcPr>
            </w:tcPrChange>
          </w:tcPr>
          <w:p w14:paraId="48CC157B" w14:textId="77777777" w:rsidR="00051D37" w:rsidRPr="001B6F74" w:rsidRDefault="00051D37">
            <w:pPr>
              <w:ind w:firstLine="0"/>
              <w:jc w:val="left"/>
              <w:rPr>
                <w:ins w:id="666" w:author="Kolovich, Brian" w:date="2018-07-09T10:37:00Z"/>
                <w:rFonts w:cs="Times"/>
                <w:sz w:val="18"/>
                <w:szCs w:val="18"/>
                <w:rPrChange w:id="667" w:author="Kolovich, Brian" w:date="2018-07-09T10:53:00Z">
                  <w:rPr>
                    <w:ins w:id="668" w:author="Kolovich, Brian" w:date="2018-07-09T10:37:00Z"/>
                  </w:rPr>
                </w:rPrChange>
              </w:rPr>
              <w:pPrChange w:id="669" w:author="Kolovich, Brian" w:date="2018-07-09T10:52:00Z">
                <w:pPr>
                  <w:ind w:firstLine="0"/>
                </w:pPr>
              </w:pPrChange>
            </w:pPr>
            <w:ins w:id="670" w:author="Kolovich, Brian" w:date="2018-07-09T10:37:00Z">
              <w:r w:rsidRPr="001B6F74">
                <w:rPr>
                  <w:rFonts w:cs="Times"/>
                  <w:sz w:val="18"/>
                  <w:szCs w:val="18"/>
                  <w:rPrChange w:id="671" w:author="Kolovich, Brian" w:date="2018-07-09T10:53:00Z">
                    <w:rPr/>
                  </w:rPrChange>
                </w:rPr>
                <w:t>Numeric</w:t>
              </w:r>
            </w:ins>
          </w:p>
        </w:tc>
      </w:tr>
      <w:tr w:rsidR="00051D37" w:rsidRPr="00051D37" w14:paraId="58DA3C3F" w14:textId="77777777" w:rsidTr="00DF420D">
        <w:trPr>
          <w:trHeight w:val="300"/>
          <w:jc w:val="center"/>
          <w:ins w:id="672" w:author="Kolovich, Brian" w:date="2018-07-09T10:37:00Z"/>
          <w:trPrChange w:id="673" w:author="Kolovich, Brian" w:date="2018-07-09T10:47:00Z">
            <w:trPr>
              <w:trHeight w:val="300"/>
            </w:trPr>
          </w:trPrChange>
        </w:trPr>
        <w:tc>
          <w:tcPr>
            <w:tcW w:w="1728" w:type="dxa"/>
            <w:noWrap/>
            <w:hideMark/>
            <w:tcPrChange w:id="674" w:author="Kolovich, Brian" w:date="2018-07-09T10:47:00Z">
              <w:tcPr>
                <w:tcW w:w="1650" w:type="dxa"/>
                <w:gridSpan w:val="2"/>
                <w:noWrap/>
                <w:hideMark/>
              </w:tcPr>
            </w:tcPrChange>
          </w:tcPr>
          <w:p w14:paraId="1958C671" w14:textId="796EF74A" w:rsidR="00051D37" w:rsidRPr="001B6F74" w:rsidRDefault="000813A4">
            <w:pPr>
              <w:ind w:firstLine="0"/>
              <w:jc w:val="left"/>
              <w:rPr>
                <w:ins w:id="675" w:author="Kolovich, Brian" w:date="2018-07-09T10:37:00Z"/>
                <w:rFonts w:cs="Times"/>
                <w:sz w:val="18"/>
                <w:szCs w:val="18"/>
                <w:rPrChange w:id="676" w:author="Kolovich, Brian" w:date="2018-07-09T10:53:00Z">
                  <w:rPr>
                    <w:ins w:id="677" w:author="Kolovich, Brian" w:date="2018-07-09T10:37:00Z"/>
                  </w:rPr>
                </w:rPrChange>
              </w:rPr>
              <w:pPrChange w:id="678" w:author="Kolovich, Brian" w:date="2018-07-09T10:52:00Z">
                <w:pPr>
                  <w:ind w:firstLine="0"/>
                </w:pPr>
              </w:pPrChange>
            </w:pPr>
            <w:proofErr w:type="spellStart"/>
            <w:ins w:id="679" w:author="Kolovich, Brian" w:date="2018-07-09T11:25:00Z">
              <w:r>
                <w:rPr>
                  <w:rFonts w:cs="Times"/>
                  <w:sz w:val="18"/>
                  <w:szCs w:val="18"/>
                </w:rPr>
                <w:t>b</w:t>
              </w:r>
            </w:ins>
            <w:ins w:id="680" w:author="Kolovich, Brian" w:date="2018-07-09T10:37:00Z">
              <w:r w:rsidR="00051D37" w:rsidRPr="001B6F74">
                <w:rPr>
                  <w:rFonts w:cs="Times"/>
                  <w:sz w:val="18"/>
                  <w:szCs w:val="18"/>
                  <w:rPrChange w:id="681" w:author="Kolovich, Brian" w:date="2018-07-09T10:53:00Z">
                    <w:rPr/>
                  </w:rPrChange>
                </w:rPr>
                <w:t>ody_fat</w:t>
              </w:r>
              <w:proofErr w:type="spellEnd"/>
            </w:ins>
          </w:p>
        </w:tc>
        <w:tc>
          <w:tcPr>
            <w:tcW w:w="2585" w:type="dxa"/>
            <w:noWrap/>
            <w:hideMark/>
            <w:tcPrChange w:id="682" w:author="Kolovich, Brian" w:date="2018-07-09T10:47:00Z">
              <w:tcPr>
                <w:tcW w:w="2653" w:type="dxa"/>
                <w:noWrap/>
                <w:hideMark/>
              </w:tcPr>
            </w:tcPrChange>
          </w:tcPr>
          <w:p w14:paraId="7DC18CED" w14:textId="77777777" w:rsidR="00051D37" w:rsidRPr="001B6F74" w:rsidRDefault="00051D37">
            <w:pPr>
              <w:ind w:firstLine="0"/>
              <w:jc w:val="left"/>
              <w:rPr>
                <w:ins w:id="683" w:author="Kolovich, Brian" w:date="2018-07-09T10:37:00Z"/>
                <w:rFonts w:cs="Times"/>
                <w:sz w:val="18"/>
                <w:szCs w:val="18"/>
                <w:rPrChange w:id="684" w:author="Kolovich, Brian" w:date="2018-07-09T10:53:00Z">
                  <w:rPr>
                    <w:ins w:id="685" w:author="Kolovich, Brian" w:date="2018-07-09T10:37:00Z"/>
                  </w:rPr>
                </w:rPrChange>
              </w:rPr>
              <w:pPrChange w:id="686" w:author="Kolovich, Brian" w:date="2018-07-09T10:52:00Z">
                <w:pPr>
                  <w:ind w:firstLine="0"/>
                </w:pPr>
              </w:pPrChange>
            </w:pPr>
            <w:ins w:id="687" w:author="Kolovich, Brian" w:date="2018-07-09T10:37:00Z">
              <w:r w:rsidRPr="001B6F74">
                <w:rPr>
                  <w:rFonts w:cs="Times"/>
                  <w:sz w:val="18"/>
                  <w:szCs w:val="18"/>
                  <w:rPrChange w:id="688" w:author="Kolovich, Brian" w:date="2018-07-09T10:53:00Z">
                    <w:rPr/>
                  </w:rPrChange>
                </w:rPr>
                <w:t>Body fat (%)</w:t>
              </w:r>
            </w:ins>
          </w:p>
        </w:tc>
        <w:tc>
          <w:tcPr>
            <w:tcW w:w="1484" w:type="dxa"/>
            <w:noWrap/>
            <w:hideMark/>
            <w:tcPrChange w:id="689" w:author="Kolovich, Brian" w:date="2018-07-09T10:47:00Z">
              <w:tcPr>
                <w:tcW w:w="1520" w:type="dxa"/>
                <w:gridSpan w:val="2"/>
                <w:noWrap/>
                <w:hideMark/>
              </w:tcPr>
            </w:tcPrChange>
          </w:tcPr>
          <w:p w14:paraId="054862ED" w14:textId="77777777" w:rsidR="00051D37" w:rsidRPr="001B6F74" w:rsidRDefault="00051D37">
            <w:pPr>
              <w:ind w:firstLine="0"/>
              <w:jc w:val="left"/>
              <w:rPr>
                <w:ins w:id="690" w:author="Kolovich, Brian" w:date="2018-07-09T10:37:00Z"/>
                <w:rFonts w:cs="Times"/>
                <w:sz w:val="18"/>
                <w:szCs w:val="18"/>
                <w:rPrChange w:id="691" w:author="Kolovich, Brian" w:date="2018-07-09T10:53:00Z">
                  <w:rPr>
                    <w:ins w:id="692" w:author="Kolovich, Brian" w:date="2018-07-09T10:37:00Z"/>
                  </w:rPr>
                </w:rPrChange>
              </w:rPr>
              <w:pPrChange w:id="693" w:author="Kolovich, Brian" w:date="2018-07-09T10:52:00Z">
                <w:pPr>
                  <w:ind w:firstLine="0"/>
                </w:pPr>
              </w:pPrChange>
            </w:pPr>
            <w:ins w:id="694" w:author="Kolovich, Brian" w:date="2018-07-09T10:37:00Z">
              <w:r w:rsidRPr="001B6F74">
                <w:rPr>
                  <w:rFonts w:cs="Times"/>
                  <w:sz w:val="18"/>
                  <w:szCs w:val="18"/>
                  <w:rPrChange w:id="695" w:author="Kolovich, Brian" w:date="2018-07-09T10:53:00Z">
                    <w:rPr/>
                  </w:rPrChange>
                </w:rPr>
                <w:t>n/a</w:t>
              </w:r>
            </w:ins>
          </w:p>
        </w:tc>
        <w:tc>
          <w:tcPr>
            <w:tcW w:w="1138" w:type="dxa"/>
            <w:noWrap/>
            <w:hideMark/>
            <w:tcPrChange w:id="696" w:author="Kolovich, Brian" w:date="2018-07-09T10:47:00Z">
              <w:tcPr>
                <w:tcW w:w="1092" w:type="dxa"/>
                <w:gridSpan w:val="2"/>
                <w:noWrap/>
                <w:hideMark/>
              </w:tcPr>
            </w:tcPrChange>
          </w:tcPr>
          <w:p w14:paraId="4507D745" w14:textId="77777777" w:rsidR="00051D37" w:rsidRPr="001B6F74" w:rsidRDefault="00051D37">
            <w:pPr>
              <w:ind w:firstLine="0"/>
              <w:jc w:val="left"/>
              <w:rPr>
                <w:ins w:id="697" w:author="Kolovich, Brian" w:date="2018-07-09T10:37:00Z"/>
                <w:rFonts w:cs="Times"/>
                <w:sz w:val="18"/>
                <w:szCs w:val="18"/>
                <w:rPrChange w:id="698" w:author="Kolovich, Brian" w:date="2018-07-09T10:53:00Z">
                  <w:rPr>
                    <w:ins w:id="699" w:author="Kolovich, Brian" w:date="2018-07-09T10:37:00Z"/>
                  </w:rPr>
                </w:rPrChange>
              </w:rPr>
              <w:pPrChange w:id="700" w:author="Kolovich, Brian" w:date="2018-07-09T10:52:00Z">
                <w:pPr>
                  <w:ind w:firstLine="0"/>
                </w:pPr>
              </w:pPrChange>
            </w:pPr>
            <w:ins w:id="701" w:author="Kolovich, Brian" w:date="2018-07-09T10:37:00Z">
              <w:r w:rsidRPr="001B6F74">
                <w:rPr>
                  <w:rFonts w:cs="Times"/>
                  <w:sz w:val="18"/>
                  <w:szCs w:val="18"/>
                  <w:rPrChange w:id="702" w:author="Kolovich, Brian" w:date="2018-07-09T10:53:00Z">
                    <w:rPr/>
                  </w:rPrChange>
                </w:rPr>
                <w:t>Numeric</w:t>
              </w:r>
            </w:ins>
          </w:p>
        </w:tc>
      </w:tr>
      <w:tr w:rsidR="00051D37" w:rsidRPr="00051D37" w14:paraId="5365FB57" w14:textId="77777777" w:rsidTr="00DF420D">
        <w:trPr>
          <w:trHeight w:val="300"/>
          <w:jc w:val="center"/>
          <w:ins w:id="703" w:author="Kolovich, Brian" w:date="2018-07-09T10:37:00Z"/>
          <w:trPrChange w:id="704" w:author="Kolovich, Brian" w:date="2018-07-09T10:47:00Z">
            <w:trPr>
              <w:trHeight w:val="300"/>
            </w:trPr>
          </w:trPrChange>
        </w:trPr>
        <w:tc>
          <w:tcPr>
            <w:tcW w:w="1728" w:type="dxa"/>
            <w:noWrap/>
            <w:hideMark/>
            <w:tcPrChange w:id="705" w:author="Kolovich, Brian" w:date="2018-07-09T10:47:00Z">
              <w:tcPr>
                <w:tcW w:w="1650" w:type="dxa"/>
                <w:gridSpan w:val="2"/>
                <w:noWrap/>
                <w:hideMark/>
              </w:tcPr>
            </w:tcPrChange>
          </w:tcPr>
          <w:p w14:paraId="47460FFB" w14:textId="14B25C5C" w:rsidR="00051D37" w:rsidRPr="001B6F74" w:rsidRDefault="000813A4">
            <w:pPr>
              <w:ind w:firstLine="0"/>
              <w:jc w:val="left"/>
              <w:rPr>
                <w:ins w:id="706" w:author="Kolovich, Brian" w:date="2018-07-09T10:37:00Z"/>
                <w:rFonts w:cs="Times"/>
                <w:sz w:val="18"/>
                <w:szCs w:val="18"/>
                <w:rPrChange w:id="707" w:author="Kolovich, Brian" w:date="2018-07-09T10:53:00Z">
                  <w:rPr>
                    <w:ins w:id="708" w:author="Kolovich, Brian" w:date="2018-07-09T10:37:00Z"/>
                  </w:rPr>
                </w:rPrChange>
              </w:rPr>
              <w:pPrChange w:id="709" w:author="Kolovich, Brian" w:date="2018-07-09T10:52:00Z">
                <w:pPr>
                  <w:ind w:firstLine="0"/>
                </w:pPr>
              </w:pPrChange>
            </w:pPr>
            <w:proofErr w:type="spellStart"/>
            <w:ins w:id="710" w:author="Kolovich, Brian" w:date="2018-07-09T11:25:00Z">
              <w:r>
                <w:rPr>
                  <w:rFonts w:cs="Times"/>
                  <w:sz w:val="18"/>
                  <w:szCs w:val="18"/>
                </w:rPr>
                <w:t>h</w:t>
              </w:r>
            </w:ins>
            <w:ins w:id="711" w:author="Kolovich, Brian" w:date="2018-07-09T10:37:00Z">
              <w:r w:rsidR="00051D37" w:rsidRPr="001B6F74">
                <w:rPr>
                  <w:rFonts w:cs="Times"/>
                  <w:sz w:val="18"/>
                  <w:szCs w:val="18"/>
                  <w:rPrChange w:id="712" w:author="Kolovich, Brian" w:date="2018-07-09T10:53:00Z">
                    <w:rPr/>
                  </w:rPrChange>
                </w:rPr>
                <w:t>and_length</w:t>
              </w:r>
              <w:proofErr w:type="spellEnd"/>
            </w:ins>
          </w:p>
        </w:tc>
        <w:tc>
          <w:tcPr>
            <w:tcW w:w="2585" w:type="dxa"/>
            <w:noWrap/>
            <w:hideMark/>
            <w:tcPrChange w:id="713" w:author="Kolovich, Brian" w:date="2018-07-09T10:47:00Z">
              <w:tcPr>
                <w:tcW w:w="2653" w:type="dxa"/>
                <w:noWrap/>
                <w:hideMark/>
              </w:tcPr>
            </w:tcPrChange>
          </w:tcPr>
          <w:p w14:paraId="65DFFAE1" w14:textId="77777777" w:rsidR="00051D37" w:rsidRPr="001B6F74" w:rsidRDefault="00051D37">
            <w:pPr>
              <w:ind w:firstLine="0"/>
              <w:jc w:val="left"/>
              <w:rPr>
                <w:ins w:id="714" w:author="Kolovich, Brian" w:date="2018-07-09T10:37:00Z"/>
                <w:rFonts w:cs="Times"/>
                <w:sz w:val="18"/>
                <w:szCs w:val="18"/>
                <w:rPrChange w:id="715" w:author="Kolovich, Brian" w:date="2018-07-09T10:53:00Z">
                  <w:rPr>
                    <w:ins w:id="716" w:author="Kolovich, Brian" w:date="2018-07-09T10:37:00Z"/>
                  </w:rPr>
                </w:rPrChange>
              </w:rPr>
              <w:pPrChange w:id="717" w:author="Kolovich, Brian" w:date="2018-07-09T10:52:00Z">
                <w:pPr>
                  <w:ind w:firstLine="0"/>
                </w:pPr>
              </w:pPrChange>
            </w:pPr>
            <w:ins w:id="718" w:author="Kolovich, Brian" w:date="2018-07-09T10:37:00Z">
              <w:r w:rsidRPr="001B6F74">
                <w:rPr>
                  <w:rFonts w:cs="Times"/>
                  <w:sz w:val="18"/>
                  <w:szCs w:val="18"/>
                  <w:rPrChange w:id="719" w:author="Kolovich, Brian" w:date="2018-07-09T10:53:00Z">
                    <w:rPr/>
                  </w:rPrChange>
                </w:rPr>
                <w:t>Hand length (inches)</w:t>
              </w:r>
            </w:ins>
          </w:p>
        </w:tc>
        <w:tc>
          <w:tcPr>
            <w:tcW w:w="1484" w:type="dxa"/>
            <w:noWrap/>
            <w:hideMark/>
            <w:tcPrChange w:id="720" w:author="Kolovich, Brian" w:date="2018-07-09T10:47:00Z">
              <w:tcPr>
                <w:tcW w:w="1520" w:type="dxa"/>
                <w:gridSpan w:val="2"/>
                <w:noWrap/>
                <w:hideMark/>
              </w:tcPr>
            </w:tcPrChange>
          </w:tcPr>
          <w:p w14:paraId="5CA87CC0" w14:textId="77777777" w:rsidR="00051D37" w:rsidRPr="001B6F74" w:rsidRDefault="00051D37">
            <w:pPr>
              <w:ind w:firstLine="0"/>
              <w:jc w:val="left"/>
              <w:rPr>
                <w:ins w:id="721" w:author="Kolovich, Brian" w:date="2018-07-09T10:37:00Z"/>
                <w:rFonts w:cs="Times"/>
                <w:sz w:val="18"/>
                <w:szCs w:val="18"/>
                <w:rPrChange w:id="722" w:author="Kolovich, Brian" w:date="2018-07-09T10:53:00Z">
                  <w:rPr>
                    <w:ins w:id="723" w:author="Kolovich, Brian" w:date="2018-07-09T10:37:00Z"/>
                  </w:rPr>
                </w:rPrChange>
              </w:rPr>
              <w:pPrChange w:id="724" w:author="Kolovich, Brian" w:date="2018-07-09T10:52:00Z">
                <w:pPr>
                  <w:ind w:firstLine="0"/>
                </w:pPr>
              </w:pPrChange>
            </w:pPr>
            <w:ins w:id="725" w:author="Kolovich, Brian" w:date="2018-07-09T10:37:00Z">
              <w:r w:rsidRPr="001B6F74">
                <w:rPr>
                  <w:rFonts w:cs="Times"/>
                  <w:sz w:val="18"/>
                  <w:szCs w:val="18"/>
                  <w:rPrChange w:id="726" w:author="Kolovich, Brian" w:date="2018-07-09T10:53:00Z">
                    <w:rPr/>
                  </w:rPrChange>
                </w:rPr>
                <w:t>n/a</w:t>
              </w:r>
            </w:ins>
          </w:p>
        </w:tc>
        <w:tc>
          <w:tcPr>
            <w:tcW w:w="1138" w:type="dxa"/>
            <w:noWrap/>
            <w:hideMark/>
            <w:tcPrChange w:id="727" w:author="Kolovich, Brian" w:date="2018-07-09T10:47:00Z">
              <w:tcPr>
                <w:tcW w:w="1092" w:type="dxa"/>
                <w:gridSpan w:val="2"/>
                <w:noWrap/>
                <w:hideMark/>
              </w:tcPr>
            </w:tcPrChange>
          </w:tcPr>
          <w:p w14:paraId="46C6CAFC" w14:textId="77777777" w:rsidR="00051D37" w:rsidRPr="001B6F74" w:rsidRDefault="00051D37">
            <w:pPr>
              <w:ind w:firstLine="0"/>
              <w:jc w:val="left"/>
              <w:rPr>
                <w:ins w:id="728" w:author="Kolovich, Brian" w:date="2018-07-09T10:37:00Z"/>
                <w:rFonts w:cs="Times"/>
                <w:sz w:val="18"/>
                <w:szCs w:val="18"/>
                <w:rPrChange w:id="729" w:author="Kolovich, Brian" w:date="2018-07-09T10:53:00Z">
                  <w:rPr>
                    <w:ins w:id="730" w:author="Kolovich, Brian" w:date="2018-07-09T10:37:00Z"/>
                  </w:rPr>
                </w:rPrChange>
              </w:rPr>
              <w:pPrChange w:id="731" w:author="Kolovich, Brian" w:date="2018-07-09T10:52:00Z">
                <w:pPr>
                  <w:ind w:firstLine="0"/>
                </w:pPr>
              </w:pPrChange>
            </w:pPr>
            <w:ins w:id="732" w:author="Kolovich, Brian" w:date="2018-07-09T10:37:00Z">
              <w:r w:rsidRPr="001B6F74">
                <w:rPr>
                  <w:rFonts w:cs="Times"/>
                  <w:sz w:val="18"/>
                  <w:szCs w:val="18"/>
                  <w:rPrChange w:id="733" w:author="Kolovich, Brian" w:date="2018-07-09T10:53:00Z">
                    <w:rPr/>
                  </w:rPrChange>
                </w:rPr>
                <w:t>Numeric</w:t>
              </w:r>
            </w:ins>
          </w:p>
        </w:tc>
      </w:tr>
      <w:tr w:rsidR="00051D37" w:rsidRPr="00051D37" w14:paraId="6D0DFAB5" w14:textId="77777777" w:rsidTr="00DF420D">
        <w:trPr>
          <w:trHeight w:val="300"/>
          <w:jc w:val="center"/>
          <w:ins w:id="734" w:author="Kolovich, Brian" w:date="2018-07-09T10:37:00Z"/>
          <w:trPrChange w:id="735" w:author="Kolovich, Brian" w:date="2018-07-09T10:47:00Z">
            <w:trPr>
              <w:trHeight w:val="300"/>
            </w:trPr>
          </w:trPrChange>
        </w:trPr>
        <w:tc>
          <w:tcPr>
            <w:tcW w:w="1728" w:type="dxa"/>
            <w:noWrap/>
            <w:hideMark/>
            <w:tcPrChange w:id="736" w:author="Kolovich, Brian" w:date="2018-07-09T10:47:00Z">
              <w:tcPr>
                <w:tcW w:w="1650" w:type="dxa"/>
                <w:gridSpan w:val="2"/>
                <w:noWrap/>
                <w:hideMark/>
              </w:tcPr>
            </w:tcPrChange>
          </w:tcPr>
          <w:p w14:paraId="0A6811A0" w14:textId="784B81C3" w:rsidR="00051D37" w:rsidRPr="001B6F74" w:rsidRDefault="000813A4">
            <w:pPr>
              <w:ind w:firstLine="0"/>
              <w:jc w:val="left"/>
              <w:rPr>
                <w:ins w:id="737" w:author="Kolovich, Brian" w:date="2018-07-09T10:37:00Z"/>
                <w:rFonts w:cs="Times"/>
                <w:sz w:val="18"/>
                <w:szCs w:val="18"/>
                <w:rPrChange w:id="738" w:author="Kolovich, Brian" w:date="2018-07-09T10:53:00Z">
                  <w:rPr>
                    <w:ins w:id="739" w:author="Kolovich, Brian" w:date="2018-07-09T10:37:00Z"/>
                  </w:rPr>
                </w:rPrChange>
              </w:rPr>
              <w:pPrChange w:id="740" w:author="Kolovich, Brian" w:date="2018-07-09T10:52:00Z">
                <w:pPr>
                  <w:ind w:firstLine="0"/>
                </w:pPr>
              </w:pPrChange>
            </w:pPr>
            <w:proofErr w:type="spellStart"/>
            <w:ins w:id="741" w:author="Kolovich, Brian" w:date="2018-07-09T11:25:00Z">
              <w:r>
                <w:rPr>
                  <w:rFonts w:cs="Times"/>
                  <w:sz w:val="18"/>
                  <w:szCs w:val="18"/>
                </w:rPr>
                <w:t>h</w:t>
              </w:r>
            </w:ins>
            <w:ins w:id="742" w:author="Kolovich, Brian" w:date="2018-07-09T10:37:00Z">
              <w:r w:rsidR="00051D37" w:rsidRPr="001B6F74">
                <w:rPr>
                  <w:rFonts w:cs="Times"/>
                  <w:sz w:val="18"/>
                  <w:szCs w:val="18"/>
                  <w:rPrChange w:id="743" w:author="Kolovich, Brian" w:date="2018-07-09T10:53:00Z">
                    <w:rPr/>
                  </w:rPrChange>
                </w:rPr>
                <w:t>and_width</w:t>
              </w:r>
              <w:proofErr w:type="spellEnd"/>
            </w:ins>
          </w:p>
        </w:tc>
        <w:tc>
          <w:tcPr>
            <w:tcW w:w="2585" w:type="dxa"/>
            <w:noWrap/>
            <w:hideMark/>
            <w:tcPrChange w:id="744" w:author="Kolovich, Brian" w:date="2018-07-09T10:47:00Z">
              <w:tcPr>
                <w:tcW w:w="2653" w:type="dxa"/>
                <w:noWrap/>
                <w:hideMark/>
              </w:tcPr>
            </w:tcPrChange>
          </w:tcPr>
          <w:p w14:paraId="5578D282" w14:textId="77777777" w:rsidR="00051D37" w:rsidRPr="001B6F74" w:rsidRDefault="00051D37">
            <w:pPr>
              <w:ind w:firstLine="0"/>
              <w:jc w:val="left"/>
              <w:rPr>
                <w:ins w:id="745" w:author="Kolovich, Brian" w:date="2018-07-09T10:37:00Z"/>
                <w:rFonts w:cs="Times"/>
                <w:sz w:val="18"/>
                <w:szCs w:val="18"/>
                <w:rPrChange w:id="746" w:author="Kolovich, Brian" w:date="2018-07-09T10:53:00Z">
                  <w:rPr>
                    <w:ins w:id="747" w:author="Kolovich, Brian" w:date="2018-07-09T10:37:00Z"/>
                  </w:rPr>
                </w:rPrChange>
              </w:rPr>
              <w:pPrChange w:id="748" w:author="Kolovich, Brian" w:date="2018-07-09T10:52:00Z">
                <w:pPr>
                  <w:ind w:firstLine="0"/>
                </w:pPr>
              </w:pPrChange>
            </w:pPr>
            <w:ins w:id="749" w:author="Kolovich, Brian" w:date="2018-07-09T10:37:00Z">
              <w:r w:rsidRPr="001B6F74">
                <w:rPr>
                  <w:rFonts w:cs="Times"/>
                  <w:sz w:val="18"/>
                  <w:szCs w:val="18"/>
                  <w:rPrChange w:id="750" w:author="Kolovich, Brian" w:date="2018-07-09T10:53:00Z">
                    <w:rPr/>
                  </w:rPrChange>
                </w:rPr>
                <w:t>Hand width (inches)</w:t>
              </w:r>
            </w:ins>
          </w:p>
        </w:tc>
        <w:tc>
          <w:tcPr>
            <w:tcW w:w="1484" w:type="dxa"/>
            <w:noWrap/>
            <w:hideMark/>
            <w:tcPrChange w:id="751" w:author="Kolovich, Brian" w:date="2018-07-09T10:47:00Z">
              <w:tcPr>
                <w:tcW w:w="1520" w:type="dxa"/>
                <w:gridSpan w:val="2"/>
                <w:noWrap/>
                <w:hideMark/>
              </w:tcPr>
            </w:tcPrChange>
          </w:tcPr>
          <w:p w14:paraId="1730A596" w14:textId="77777777" w:rsidR="00051D37" w:rsidRPr="001B6F74" w:rsidRDefault="00051D37">
            <w:pPr>
              <w:ind w:firstLine="0"/>
              <w:jc w:val="left"/>
              <w:rPr>
                <w:ins w:id="752" w:author="Kolovich, Brian" w:date="2018-07-09T10:37:00Z"/>
                <w:rFonts w:cs="Times"/>
                <w:sz w:val="18"/>
                <w:szCs w:val="18"/>
                <w:rPrChange w:id="753" w:author="Kolovich, Brian" w:date="2018-07-09T10:53:00Z">
                  <w:rPr>
                    <w:ins w:id="754" w:author="Kolovich, Brian" w:date="2018-07-09T10:37:00Z"/>
                  </w:rPr>
                </w:rPrChange>
              </w:rPr>
              <w:pPrChange w:id="755" w:author="Kolovich, Brian" w:date="2018-07-09T10:52:00Z">
                <w:pPr>
                  <w:ind w:firstLine="0"/>
                </w:pPr>
              </w:pPrChange>
            </w:pPr>
            <w:ins w:id="756" w:author="Kolovich, Brian" w:date="2018-07-09T10:37:00Z">
              <w:r w:rsidRPr="001B6F74">
                <w:rPr>
                  <w:rFonts w:cs="Times"/>
                  <w:sz w:val="18"/>
                  <w:szCs w:val="18"/>
                  <w:rPrChange w:id="757" w:author="Kolovich, Brian" w:date="2018-07-09T10:53:00Z">
                    <w:rPr/>
                  </w:rPrChange>
                </w:rPr>
                <w:t>n/a</w:t>
              </w:r>
            </w:ins>
          </w:p>
        </w:tc>
        <w:tc>
          <w:tcPr>
            <w:tcW w:w="1138" w:type="dxa"/>
            <w:noWrap/>
            <w:hideMark/>
            <w:tcPrChange w:id="758" w:author="Kolovich, Brian" w:date="2018-07-09T10:47:00Z">
              <w:tcPr>
                <w:tcW w:w="1092" w:type="dxa"/>
                <w:gridSpan w:val="2"/>
                <w:noWrap/>
                <w:hideMark/>
              </w:tcPr>
            </w:tcPrChange>
          </w:tcPr>
          <w:p w14:paraId="404D3599" w14:textId="77777777" w:rsidR="00051D37" w:rsidRPr="001B6F74" w:rsidRDefault="00051D37">
            <w:pPr>
              <w:ind w:firstLine="0"/>
              <w:jc w:val="left"/>
              <w:rPr>
                <w:ins w:id="759" w:author="Kolovich, Brian" w:date="2018-07-09T10:37:00Z"/>
                <w:rFonts w:cs="Times"/>
                <w:sz w:val="18"/>
                <w:szCs w:val="18"/>
                <w:rPrChange w:id="760" w:author="Kolovich, Brian" w:date="2018-07-09T10:53:00Z">
                  <w:rPr>
                    <w:ins w:id="761" w:author="Kolovich, Brian" w:date="2018-07-09T10:37:00Z"/>
                  </w:rPr>
                </w:rPrChange>
              </w:rPr>
              <w:pPrChange w:id="762" w:author="Kolovich, Brian" w:date="2018-07-09T10:52:00Z">
                <w:pPr>
                  <w:ind w:firstLine="0"/>
                </w:pPr>
              </w:pPrChange>
            </w:pPr>
            <w:ins w:id="763" w:author="Kolovich, Brian" w:date="2018-07-09T10:37:00Z">
              <w:r w:rsidRPr="001B6F74">
                <w:rPr>
                  <w:rFonts w:cs="Times"/>
                  <w:sz w:val="18"/>
                  <w:szCs w:val="18"/>
                  <w:rPrChange w:id="764" w:author="Kolovich, Brian" w:date="2018-07-09T10:53:00Z">
                    <w:rPr/>
                  </w:rPrChange>
                </w:rPr>
                <w:t>Numeric</w:t>
              </w:r>
            </w:ins>
          </w:p>
        </w:tc>
      </w:tr>
      <w:tr w:rsidR="00051D37" w:rsidRPr="00051D37" w14:paraId="09238D51" w14:textId="77777777" w:rsidTr="00DF420D">
        <w:trPr>
          <w:trHeight w:val="300"/>
          <w:jc w:val="center"/>
          <w:ins w:id="765" w:author="Kolovich, Brian" w:date="2018-07-09T10:37:00Z"/>
          <w:trPrChange w:id="766" w:author="Kolovich, Brian" w:date="2018-07-09T10:47:00Z">
            <w:trPr>
              <w:trHeight w:val="300"/>
            </w:trPr>
          </w:trPrChange>
        </w:trPr>
        <w:tc>
          <w:tcPr>
            <w:tcW w:w="1728" w:type="dxa"/>
            <w:noWrap/>
            <w:hideMark/>
            <w:tcPrChange w:id="767" w:author="Kolovich, Brian" w:date="2018-07-09T10:47:00Z">
              <w:tcPr>
                <w:tcW w:w="1650" w:type="dxa"/>
                <w:gridSpan w:val="2"/>
                <w:noWrap/>
                <w:hideMark/>
              </w:tcPr>
            </w:tcPrChange>
          </w:tcPr>
          <w:p w14:paraId="4C57E093" w14:textId="77777777" w:rsidR="00051D37" w:rsidRPr="001B6F74" w:rsidRDefault="00051D37">
            <w:pPr>
              <w:ind w:firstLine="0"/>
              <w:jc w:val="left"/>
              <w:rPr>
                <w:ins w:id="768" w:author="Kolovich, Brian" w:date="2018-07-09T10:37:00Z"/>
                <w:sz w:val="18"/>
                <w:rPrChange w:id="769" w:author="Kolovich, Brian" w:date="2018-07-09T10:53:00Z">
                  <w:rPr>
                    <w:ins w:id="770" w:author="Kolovich, Brian" w:date="2018-07-09T10:37:00Z"/>
                  </w:rPr>
                </w:rPrChange>
              </w:rPr>
              <w:pPrChange w:id="771" w:author="Kolovich, Brian" w:date="2018-07-09T10:52:00Z">
                <w:pPr>
                  <w:ind w:firstLine="0"/>
                </w:pPr>
              </w:pPrChange>
            </w:pPr>
            <w:ins w:id="772" w:author="Kolovich, Brian" w:date="2018-07-09T10:37:00Z">
              <w:r w:rsidRPr="001B6F74">
                <w:rPr>
                  <w:sz w:val="18"/>
                  <w:rPrChange w:id="773" w:author="Kolovich, Brian" w:date="2018-07-09T10:53:00Z">
                    <w:rPr/>
                  </w:rPrChange>
                </w:rPr>
                <w:t>games</w:t>
              </w:r>
            </w:ins>
          </w:p>
        </w:tc>
        <w:tc>
          <w:tcPr>
            <w:tcW w:w="2585" w:type="dxa"/>
            <w:noWrap/>
            <w:hideMark/>
            <w:tcPrChange w:id="774" w:author="Kolovich, Brian" w:date="2018-07-09T10:47:00Z">
              <w:tcPr>
                <w:tcW w:w="2653" w:type="dxa"/>
                <w:noWrap/>
                <w:hideMark/>
              </w:tcPr>
            </w:tcPrChange>
          </w:tcPr>
          <w:p w14:paraId="624F33C1" w14:textId="77777777" w:rsidR="00051D37" w:rsidRPr="001B6F74" w:rsidRDefault="00051D37">
            <w:pPr>
              <w:ind w:firstLine="0"/>
              <w:jc w:val="left"/>
              <w:rPr>
                <w:ins w:id="775" w:author="Kolovich, Brian" w:date="2018-07-09T10:37:00Z"/>
                <w:sz w:val="18"/>
                <w:rPrChange w:id="776" w:author="Kolovich, Brian" w:date="2018-07-09T10:53:00Z">
                  <w:rPr>
                    <w:ins w:id="777" w:author="Kolovich, Brian" w:date="2018-07-09T10:37:00Z"/>
                  </w:rPr>
                </w:rPrChange>
              </w:rPr>
              <w:pPrChange w:id="778" w:author="Kolovich, Brian" w:date="2018-07-09T10:52:00Z">
                <w:pPr>
                  <w:ind w:firstLine="0"/>
                </w:pPr>
              </w:pPrChange>
            </w:pPr>
            <w:ins w:id="779" w:author="Kolovich, Brian" w:date="2018-07-09T10:37:00Z">
              <w:r w:rsidRPr="001B6F74">
                <w:rPr>
                  <w:sz w:val="18"/>
                  <w:rPrChange w:id="780" w:author="Kolovich, Brian" w:date="2018-07-09T10:53:00Z">
                    <w:rPr/>
                  </w:rPrChange>
                </w:rPr>
                <w:t>Total number of games played in college</w:t>
              </w:r>
            </w:ins>
          </w:p>
        </w:tc>
        <w:tc>
          <w:tcPr>
            <w:tcW w:w="1484" w:type="dxa"/>
            <w:noWrap/>
            <w:hideMark/>
            <w:tcPrChange w:id="781" w:author="Kolovich, Brian" w:date="2018-07-09T10:47:00Z">
              <w:tcPr>
                <w:tcW w:w="1520" w:type="dxa"/>
                <w:gridSpan w:val="2"/>
                <w:noWrap/>
                <w:hideMark/>
              </w:tcPr>
            </w:tcPrChange>
          </w:tcPr>
          <w:p w14:paraId="1381507A" w14:textId="77777777" w:rsidR="00051D37" w:rsidRPr="001B6F74" w:rsidRDefault="00051D37">
            <w:pPr>
              <w:ind w:firstLine="0"/>
              <w:jc w:val="left"/>
              <w:rPr>
                <w:ins w:id="782" w:author="Kolovich, Brian" w:date="2018-07-09T10:37:00Z"/>
                <w:sz w:val="18"/>
                <w:rPrChange w:id="783" w:author="Kolovich, Brian" w:date="2018-07-09T10:53:00Z">
                  <w:rPr>
                    <w:ins w:id="784" w:author="Kolovich, Brian" w:date="2018-07-09T10:37:00Z"/>
                  </w:rPr>
                </w:rPrChange>
              </w:rPr>
              <w:pPrChange w:id="785" w:author="Kolovich, Brian" w:date="2018-07-09T10:52:00Z">
                <w:pPr>
                  <w:ind w:firstLine="0"/>
                </w:pPr>
              </w:pPrChange>
            </w:pPr>
            <w:ins w:id="786" w:author="Kolovich, Brian" w:date="2018-07-09T10:37:00Z">
              <w:r w:rsidRPr="001B6F74">
                <w:rPr>
                  <w:sz w:val="18"/>
                  <w:rPrChange w:id="787" w:author="Kolovich, Brian" w:date="2018-07-09T10:53:00Z">
                    <w:rPr/>
                  </w:rPrChange>
                </w:rPr>
                <w:t>n/a</w:t>
              </w:r>
            </w:ins>
          </w:p>
        </w:tc>
        <w:tc>
          <w:tcPr>
            <w:tcW w:w="1138" w:type="dxa"/>
            <w:noWrap/>
            <w:hideMark/>
            <w:tcPrChange w:id="788" w:author="Kolovich, Brian" w:date="2018-07-09T10:47:00Z">
              <w:tcPr>
                <w:tcW w:w="1092" w:type="dxa"/>
                <w:gridSpan w:val="2"/>
                <w:noWrap/>
                <w:hideMark/>
              </w:tcPr>
            </w:tcPrChange>
          </w:tcPr>
          <w:p w14:paraId="62F9183B" w14:textId="77777777" w:rsidR="00051D37" w:rsidRPr="001B6F74" w:rsidRDefault="00051D37">
            <w:pPr>
              <w:ind w:firstLine="0"/>
              <w:jc w:val="left"/>
              <w:rPr>
                <w:ins w:id="789" w:author="Kolovich, Brian" w:date="2018-07-09T10:37:00Z"/>
                <w:sz w:val="18"/>
                <w:rPrChange w:id="790" w:author="Kolovich, Brian" w:date="2018-07-09T10:53:00Z">
                  <w:rPr>
                    <w:ins w:id="791" w:author="Kolovich, Brian" w:date="2018-07-09T10:37:00Z"/>
                  </w:rPr>
                </w:rPrChange>
              </w:rPr>
              <w:pPrChange w:id="792" w:author="Kolovich, Brian" w:date="2018-07-09T10:52:00Z">
                <w:pPr>
                  <w:ind w:firstLine="0"/>
                </w:pPr>
              </w:pPrChange>
            </w:pPr>
            <w:ins w:id="793" w:author="Kolovich, Brian" w:date="2018-07-09T10:37:00Z">
              <w:r w:rsidRPr="001B6F74">
                <w:rPr>
                  <w:sz w:val="18"/>
                  <w:rPrChange w:id="794" w:author="Kolovich, Brian" w:date="2018-07-09T10:53:00Z">
                    <w:rPr/>
                  </w:rPrChange>
                </w:rPr>
                <w:t>Numeric</w:t>
              </w:r>
            </w:ins>
          </w:p>
        </w:tc>
      </w:tr>
      <w:tr w:rsidR="00051D37" w:rsidRPr="00051D37" w14:paraId="302B88CF" w14:textId="77777777" w:rsidTr="00DF420D">
        <w:trPr>
          <w:trHeight w:val="300"/>
          <w:jc w:val="center"/>
          <w:ins w:id="795" w:author="Kolovich, Brian" w:date="2018-07-09T10:37:00Z"/>
          <w:trPrChange w:id="796" w:author="Kolovich, Brian" w:date="2018-07-09T10:47:00Z">
            <w:trPr>
              <w:trHeight w:val="300"/>
            </w:trPr>
          </w:trPrChange>
        </w:trPr>
        <w:tc>
          <w:tcPr>
            <w:tcW w:w="1728" w:type="dxa"/>
            <w:noWrap/>
            <w:hideMark/>
            <w:tcPrChange w:id="797" w:author="Kolovich, Brian" w:date="2018-07-09T10:47:00Z">
              <w:tcPr>
                <w:tcW w:w="1650" w:type="dxa"/>
                <w:gridSpan w:val="2"/>
                <w:noWrap/>
                <w:hideMark/>
              </w:tcPr>
            </w:tcPrChange>
          </w:tcPr>
          <w:p w14:paraId="33F115E6" w14:textId="77777777" w:rsidR="00051D37" w:rsidRPr="001B6F74" w:rsidRDefault="00051D37">
            <w:pPr>
              <w:ind w:firstLine="0"/>
              <w:jc w:val="left"/>
              <w:rPr>
                <w:ins w:id="798" w:author="Kolovich, Brian" w:date="2018-07-09T10:37:00Z"/>
                <w:sz w:val="18"/>
                <w:rPrChange w:id="799" w:author="Kolovich, Brian" w:date="2018-07-09T10:53:00Z">
                  <w:rPr>
                    <w:ins w:id="800" w:author="Kolovich, Brian" w:date="2018-07-09T10:37:00Z"/>
                  </w:rPr>
                </w:rPrChange>
              </w:rPr>
              <w:pPrChange w:id="801" w:author="Kolovich, Brian" w:date="2018-07-09T10:52:00Z">
                <w:pPr>
                  <w:ind w:firstLine="0"/>
                </w:pPr>
              </w:pPrChange>
            </w:pPr>
            <w:proofErr w:type="spellStart"/>
            <w:ins w:id="802" w:author="Kolovich, Brian" w:date="2018-07-09T10:37:00Z">
              <w:r w:rsidRPr="001B6F74">
                <w:rPr>
                  <w:sz w:val="18"/>
                  <w:rPrChange w:id="803" w:author="Kolovich, Brian" w:date="2018-07-09T10:53:00Z">
                    <w:rPr/>
                  </w:rPrChange>
                </w:rPr>
                <w:t>pts_ppg</w:t>
              </w:r>
              <w:proofErr w:type="spellEnd"/>
            </w:ins>
          </w:p>
        </w:tc>
        <w:tc>
          <w:tcPr>
            <w:tcW w:w="2585" w:type="dxa"/>
            <w:noWrap/>
            <w:hideMark/>
            <w:tcPrChange w:id="804" w:author="Kolovich, Brian" w:date="2018-07-09T10:47:00Z">
              <w:tcPr>
                <w:tcW w:w="2653" w:type="dxa"/>
                <w:noWrap/>
                <w:hideMark/>
              </w:tcPr>
            </w:tcPrChange>
          </w:tcPr>
          <w:p w14:paraId="42E1D83E" w14:textId="77777777" w:rsidR="00051D37" w:rsidRPr="001B6F74" w:rsidRDefault="00051D37">
            <w:pPr>
              <w:ind w:firstLine="0"/>
              <w:jc w:val="left"/>
              <w:rPr>
                <w:ins w:id="805" w:author="Kolovich, Brian" w:date="2018-07-09T10:37:00Z"/>
                <w:sz w:val="18"/>
                <w:rPrChange w:id="806" w:author="Kolovich, Brian" w:date="2018-07-09T10:53:00Z">
                  <w:rPr>
                    <w:ins w:id="807" w:author="Kolovich, Brian" w:date="2018-07-09T10:37:00Z"/>
                  </w:rPr>
                </w:rPrChange>
              </w:rPr>
              <w:pPrChange w:id="808" w:author="Kolovich, Brian" w:date="2018-07-09T10:52:00Z">
                <w:pPr>
                  <w:ind w:firstLine="0"/>
                </w:pPr>
              </w:pPrChange>
            </w:pPr>
            <w:ins w:id="809" w:author="Kolovich, Brian" w:date="2018-07-09T10:37:00Z">
              <w:r w:rsidRPr="001B6F74">
                <w:rPr>
                  <w:sz w:val="18"/>
                  <w:rPrChange w:id="810" w:author="Kolovich, Brian" w:date="2018-07-09T10:53:00Z">
                    <w:rPr/>
                  </w:rPrChange>
                </w:rPr>
                <w:t>Average points per game from college career</w:t>
              </w:r>
            </w:ins>
          </w:p>
        </w:tc>
        <w:tc>
          <w:tcPr>
            <w:tcW w:w="1484" w:type="dxa"/>
            <w:noWrap/>
            <w:hideMark/>
            <w:tcPrChange w:id="811" w:author="Kolovich, Brian" w:date="2018-07-09T10:47:00Z">
              <w:tcPr>
                <w:tcW w:w="1520" w:type="dxa"/>
                <w:gridSpan w:val="2"/>
                <w:noWrap/>
                <w:hideMark/>
              </w:tcPr>
            </w:tcPrChange>
          </w:tcPr>
          <w:p w14:paraId="6D31AB7F" w14:textId="77777777" w:rsidR="00051D37" w:rsidRPr="001B6F74" w:rsidRDefault="00051D37">
            <w:pPr>
              <w:ind w:firstLine="0"/>
              <w:jc w:val="left"/>
              <w:rPr>
                <w:ins w:id="812" w:author="Kolovich, Brian" w:date="2018-07-09T10:37:00Z"/>
                <w:sz w:val="18"/>
                <w:rPrChange w:id="813" w:author="Kolovich, Brian" w:date="2018-07-09T10:53:00Z">
                  <w:rPr>
                    <w:ins w:id="814" w:author="Kolovich, Brian" w:date="2018-07-09T10:37:00Z"/>
                  </w:rPr>
                </w:rPrChange>
              </w:rPr>
              <w:pPrChange w:id="815" w:author="Kolovich, Brian" w:date="2018-07-09T10:52:00Z">
                <w:pPr>
                  <w:ind w:firstLine="0"/>
                </w:pPr>
              </w:pPrChange>
            </w:pPr>
            <w:ins w:id="816" w:author="Kolovich, Brian" w:date="2018-07-09T10:37:00Z">
              <w:r w:rsidRPr="001B6F74">
                <w:rPr>
                  <w:sz w:val="18"/>
                  <w:rPrChange w:id="817" w:author="Kolovich, Brian" w:date="2018-07-09T10:53:00Z">
                    <w:rPr/>
                  </w:rPrChange>
                </w:rPr>
                <w:t>n/a</w:t>
              </w:r>
            </w:ins>
          </w:p>
        </w:tc>
        <w:tc>
          <w:tcPr>
            <w:tcW w:w="1138" w:type="dxa"/>
            <w:noWrap/>
            <w:hideMark/>
            <w:tcPrChange w:id="818" w:author="Kolovich, Brian" w:date="2018-07-09T10:47:00Z">
              <w:tcPr>
                <w:tcW w:w="1092" w:type="dxa"/>
                <w:gridSpan w:val="2"/>
                <w:noWrap/>
                <w:hideMark/>
              </w:tcPr>
            </w:tcPrChange>
          </w:tcPr>
          <w:p w14:paraId="258D1356" w14:textId="77777777" w:rsidR="00051D37" w:rsidRPr="001B6F74" w:rsidRDefault="00051D37">
            <w:pPr>
              <w:ind w:firstLine="0"/>
              <w:jc w:val="left"/>
              <w:rPr>
                <w:ins w:id="819" w:author="Kolovich, Brian" w:date="2018-07-09T10:37:00Z"/>
                <w:sz w:val="18"/>
                <w:rPrChange w:id="820" w:author="Kolovich, Brian" w:date="2018-07-09T10:53:00Z">
                  <w:rPr>
                    <w:ins w:id="821" w:author="Kolovich, Brian" w:date="2018-07-09T10:37:00Z"/>
                  </w:rPr>
                </w:rPrChange>
              </w:rPr>
              <w:pPrChange w:id="822" w:author="Kolovich, Brian" w:date="2018-07-09T10:52:00Z">
                <w:pPr>
                  <w:ind w:firstLine="0"/>
                </w:pPr>
              </w:pPrChange>
            </w:pPr>
            <w:ins w:id="823" w:author="Kolovich, Brian" w:date="2018-07-09T10:37:00Z">
              <w:r w:rsidRPr="001B6F74">
                <w:rPr>
                  <w:sz w:val="18"/>
                  <w:rPrChange w:id="824" w:author="Kolovich, Brian" w:date="2018-07-09T10:53:00Z">
                    <w:rPr/>
                  </w:rPrChange>
                </w:rPr>
                <w:t>Numeric</w:t>
              </w:r>
            </w:ins>
          </w:p>
        </w:tc>
      </w:tr>
      <w:tr w:rsidR="00051D37" w:rsidRPr="00051D37" w14:paraId="6C212680" w14:textId="77777777" w:rsidTr="00DF420D">
        <w:trPr>
          <w:trHeight w:val="300"/>
          <w:jc w:val="center"/>
          <w:ins w:id="825" w:author="Kolovich, Brian" w:date="2018-07-09T10:37:00Z"/>
          <w:trPrChange w:id="826" w:author="Kolovich, Brian" w:date="2018-07-09T10:47:00Z">
            <w:trPr>
              <w:trHeight w:val="300"/>
            </w:trPr>
          </w:trPrChange>
        </w:trPr>
        <w:tc>
          <w:tcPr>
            <w:tcW w:w="1728" w:type="dxa"/>
            <w:noWrap/>
            <w:hideMark/>
            <w:tcPrChange w:id="827" w:author="Kolovich, Brian" w:date="2018-07-09T10:47:00Z">
              <w:tcPr>
                <w:tcW w:w="1650" w:type="dxa"/>
                <w:gridSpan w:val="2"/>
                <w:noWrap/>
                <w:hideMark/>
              </w:tcPr>
            </w:tcPrChange>
          </w:tcPr>
          <w:p w14:paraId="112C3A61" w14:textId="77777777" w:rsidR="00051D37" w:rsidRPr="001B6F74" w:rsidRDefault="00051D37">
            <w:pPr>
              <w:ind w:firstLine="0"/>
              <w:jc w:val="left"/>
              <w:rPr>
                <w:ins w:id="828" w:author="Kolovich, Brian" w:date="2018-07-09T10:37:00Z"/>
                <w:sz w:val="18"/>
                <w:rPrChange w:id="829" w:author="Kolovich, Brian" w:date="2018-07-09T10:53:00Z">
                  <w:rPr>
                    <w:ins w:id="830" w:author="Kolovich, Brian" w:date="2018-07-09T10:37:00Z"/>
                  </w:rPr>
                </w:rPrChange>
              </w:rPr>
              <w:pPrChange w:id="831" w:author="Kolovich, Brian" w:date="2018-07-09T10:52:00Z">
                <w:pPr>
                  <w:ind w:firstLine="0"/>
                </w:pPr>
              </w:pPrChange>
            </w:pPr>
            <w:proofErr w:type="spellStart"/>
            <w:ins w:id="832" w:author="Kolovich, Brian" w:date="2018-07-09T10:37:00Z">
              <w:r w:rsidRPr="001B6F74">
                <w:rPr>
                  <w:sz w:val="18"/>
                  <w:rPrChange w:id="833" w:author="Kolovich, Brian" w:date="2018-07-09T10:53:00Z">
                    <w:rPr/>
                  </w:rPrChange>
                </w:rPr>
                <w:t>trb</w:t>
              </w:r>
              <w:proofErr w:type="spellEnd"/>
            </w:ins>
          </w:p>
        </w:tc>
        <w:tc>
          <w:tcPr>
            <w:tcW w:w="2585" w:type="dxa"/>
            <w:noWrap/>
            <w:hideMark/>
            <w:tcPrChange w:id="834" w:author="Kolovich, Brian" w:date="2018-07-09T10:47:00Z">
              <w:tcPr>
                <w:tcW w:w="2653" w:type="dxa"/>
                <w:noWrap/>
                <w:hideMark/>
              </w:tcPr>
            </w:tcPrChange>
          </w:tcPr>
          <w:p w14:paraId="68C85229" w14:textId="77777777" w:rsidR="00051D37" w:rsidRPr="001B6F74" w:rsidRDefault="00051D37">
            <w:pPr>
              <w:ind w:firstLine="0"/>
              <w:jc w:val="left"/>
              <w:rPr>
                <w:ins w:id="835" w:author="Kolovich, Brian" w:date="2018-07-09T10:37:00Z"/>
                <w:sz w:val="18"/>
                <w:rPrChange w:id="836" w:author="Kolovich, Brian" w:date="2018-07-09T10:53:00Z">
                  <w:rPr>
                    <w:ins w:id="837" w:author="Kolovich, Brian" w:date="2018-07-09T10:37:00Z"/>
                  </w:rPr>
                </w:rPrChange>
              </w:rPr>
              <w:pPrChange w:id="838" w:author="Kolovich, Brian" w:date="2018-07-09T10:52:00Z">
                <w:pPr>
                  <w:ind w:firstLine="0"/>
                </w:pPr>
              </w:pPrChange>
            </w:pPr>
            <w:ins w:id="839" w:author="Kolovich, Brian" w:date="2018-07-09T10:37:00Z">
              <w:r w:rsidRPr="001B6F74">
                <w:rPr>
                  <w:sz w:val="18"/>
                  <w:rPrChange w:id="840" w:author="Kolovich, Brian" w:date="2018-07-09T10:53:00Z">
                    <w:rPr/>
                  </w:rPrChange>
                </w:rPr>
                <w:t>Average rebounds per game from college career</w:t>
              </w:r>
            </w:ins>
          </w:p>
        </w:tc>
        <w:tc>
          <w:tcPr>
            <w:tcW w:w="1484" w:type="dxa"/>
            <w:noWrap/>
            <w:hideMark/>
            <w:tcPrChange w:id="841" w:author="Kolovich, Brian" w:date="2018-07-09T10:47:00Z">
              <w:tcPr>
                <w:tcW w:w="1520" w:type="dxa"/>
                <w:gridSpan w:val="2"/>
                <w:noWrap/>
                <w:hideMark/>
              </w:tcPr>
            </w:tcPrChange>
          </w:tcPr>
          <w:p w14:paraId="6804CE34" w14:textId="77777777" w:rsidR="00051D37" w:rsidRPr="001B6F74" w:rsidRDefault="00051D37">
            <w:pPr>
              <w:ind w:firstLine="0"/>
              <w:jc w:val="left"/>
              <w:rPr>
                <w:ins w:id="842" w:author="Kolovich, Brian" w:date="2018-07-09T10:37:00Z"/>
                <w:sz w:val="18"/>
                <w:rPrChange w:id="843" w:author="Kolovich, Brian" w:date="2018-07-09T10:53:00Z">
                  <w:rPr>
                    <w:ins w:id="844" w:author="Kolovich, Brian" w:date="2018-07-09T10:37:00Z"/>
                  </w:rPr>
                </w:rPrChange>
              </w:rPr>
              <w:pPrChange w:id="845" w:author="Kolovich, Brian" w:date="2018-07-09T10:52:00Z">
                <w:pPr>
                  <w:ind w:firstLine="0"/>
                </w:pPr>
              </w:pPrChange>
            </w:pPr>
            <w:ins w:id="846" w:author="Kolovich, Brian" w:date="2018-07-09T10:37:00Z">
              <w:r w:rsidRPr="001B6F74">
                <w:rPr>
                  <w:sz w:val="18"/>
                  <w:rPrChange w:id="847" w:author="Kolovich, Brian" w:date="2018-07-09T10:53:00Z">
                    <w:rPr/>
                  </w:rPrChange>
                </w:rPr>
                <w:t>n/a</w:t>
              </w:r>
            </w:ins>
          </w:p>
        </w:tc>
        <w:tc>
          <w:tcPr>
            <w:tcW w:w="1138" w:type="dxa"/>
            <w:noWrap/>
            <w:hideMark/>
            <w:tcPrChange w:id="848" w:author="Kolovich, Brian" w:date="2018-07-09T10:47:00Z">
              <w:tcPr>
                <w:tcW w:w="1092" w:type="dxa"/>
                <w:gridSpan w:val="2"/>
                <w:noWrap/>
                <w:hideMark/>
              </w:tcPr>
            </w:tcPrChange>
          </w:tcPr>
          <w:p w14:paraId="1B677C88" w14:textId="77777777" w:rsidR="00051D37" w:rsidRPr="001B6F74" w:rsidRDefault="00051D37">
            <w:pPr>
              <w:ind w:firstLine="0"/>
              <w:jc w:val="left"/>
              <w:rPr>
                <w:ins w:id="849" w:author="Kolovich, Brian" w:date="2018-07-09T10:37:00Z"/>
                <w:sz w:val="18"/>
                <w:rPrChange w:id="850" w:author="Kolovich, Brian" w:date="2018-07-09T10:53:00Z">
                  <w:rPr>
                    <w:ins w:id="851" w:author="Kolovich, Brian" w:date="2018-07-09T10:37:00Z"/>
                  </w:rPr>
                </w:rPrChange>
              </w:rPr>
              <w:pPrChange w:id="852" w:author="Kolovich, Brian" w:date="2018-07-09T10:52:00Z">
                <w:pPr>
                  <w:ind w:firstLine="0"/>
                </w:pPr>
              </w:pPrChange>
            </w:pPr>
            <w:ins w:id="853" w:author="Kolovich, Brian" w:date="2018-07-09T10:37:00Z">
              <w:r w:rsidRPr="001B6F74">
                <w:rPr>
                  <w:sz w:val="18"/>
                  <w:rPrChange w:id="854" w:author="Kolovich, Brian" w:date="2018-07-09T10:53:00Z">
                    <w:rPr/>
                  </w:rPrChange>
                </w:rPr>
                <w:t>Numeric</w:t>
              </w:r>
            </w:ins>
          </w:p>
        </w:tc>
      </w:tr>
      <w:tr w:rsidR="00051D37" w:rsidRPr="00051D37" w14:paraId="410B487E" w14:textId="77777777" w:rsidTr="00DF420D">
        <w:trPr>
          <w:trHeight w:val="300"/>
          <w:jc w:val="center"/>
          <w:ins w:id="855" w:author="Kolovich, Brian" w:date="2018-07-09T10:37:00Z"/>
          <w:trPrChange w:id="856" w:author="Kolovich, Brian" w:date="2018-07-09T10:47:00Z">
            <w:trPr>
              <w:trHeight w:val="300"/>
            </w:trPr>
          </w:trPrChange>
        </w:trPr>
        <w:tc>
          <w:tcPr>
            <w:tcW w:w="1728" w:type="dxa"/>
            <w:noWrap/>
            <w:hideMark/>
            <w:tcPrChange w:id="857" w:author="Kolovich, Brian" w:date="2018-07-09T10:47:00Z">
              <w:tcPr>
                <w:tcW w:w="1650" w:type="dxa"/>
                <w:gridSpan w:val="2"/>
                <w:noWrap/>
                <w:hideMark/>
              </w:tcPr>
            </w:tcPrChange>
          </w:tcPr>
          <w:p w14:paraId="4ECEE613" w14:textId="77777777" w:rsidR="00051D37" w:rsidRPr="001B6F74" w:rsidRDefault="00051D37">
            <w:pPr>
              <w:ind w:firstLine="0"/>
              <w:jc w:val="left"/>
              <w:rPr>
                <w:ins w:id="858" w:author="Kolovich, Brian" w:date="2018-07-09T10:37:00Z"/>
                <w:sz w:val="18"/>
                <w:rPrChange w:id="859" w:author="Kolovich, Brian" w:date="2018-07-09T10:53:00Z">
                  <w:rPr>
                    <w:ins w:id="860" w:author="Kolovich, Brian" w:date="2018-07-09T10:37:00Z"/>
                  </w:rPr>
                </w:rPrChange>
              </w:rPr>
              <w:pPrChange w:id="861" w:author="Kolovich, Brian" w:date="2018-07-09T10:52:00Z">
                <w:pPr>
                  <w:ind w:firstLine="0"/>
                </w:pPr>
              </w:pPrChange>
            </w:pPr>
            <w:proofErr w:type="spellStart"/>
            <w:ins w:id="862" w:author="Kolovich, Brian" w:date="2018-07-09T10:37:00Z">
              <w:r w:rsidRPr="001B6F74">
                <w:rPr>
                  <w:sz w:val="18"/>
                  <w:rPrChange w:id="863" w:author="Kolovich, Brian" w:date="2018-07-09T10:53:00Z">
                    <w:rPr/>
                  </w:rPrChange>
                </w:rPr>
                <w:t>ast</w:t>
              </w:r>
              <w:proofErr w:type="spellEnd"/>
            </w:ins>
          </w:p>
        </w:tc>
        <w:tc>
          <w:tcPr>
            <w:tcW w:w="2585" w:type="dxa"/>
            <w:noWrap/>
            <w:hideMark/>
            <w:tcPrChange w:id="864" w:author="Kolovich, Brian" w:date="2018-07-09T10:47:00Z">
              <w:tcPr>
                <w:tcW w:w="2653" w:type="dxa"/>
                <w:noWrap/>
                <w:hideMark/>
              </w:tcPr>
            </w:tcPrChange>
          </w:tcPr>
          <w:p w14:paraId="725D3E31" w14:textId="77777777" w:rsidR="00051D37" w:rsidRPr="001B6F74" w:rsidRDefault="00051D37">
            <w:pPr>
              <w:ind w:firstLine="0"/>
              <w:jc w:val="left"/>
              <w:rPr>
                <w:ins w:id="865" w:author="Kolovich, Brian" w:date="2018-07-09T10:37:00Z"/>
                <w:sz w:val="18"/>
                <w:rPrChange w:id="866" w:author="Kolovich, Brian" w:date="2018-07-09T10:53:00Z">
                  <w:rPr>
                    <w:ins w:id="867" w:author="Kolovich, Brian" w:date="2018-07-09T10:37:00Z"/>
                  </w:rPr>
                </w:rPrChange>
              </w:rPr>
              <w:pPrChange w:id="868" w:author="Kolovich, Brian" w:date="2018-07-09T10:52:00Z">
                <w:pPr>
                  <w:ind w:firstLine="0"/>
                </w:pPr>
              </w:pPrChange>
            </w:pPr>
            <w:ins w:id="869" w:author="Kolovich, Brian" w:date="2018-07-09T10:37:00Z">
              <w:r w:rsidRPr="001B6F74">
                <w:rPr>
                  <w:sz w:val="18"/>
                  <w:rPrChange w:id="870" w:author="Kolovich, Brian" w:date="2018-07-09T10:53:00Z">
                    <w:rPr/>
                  </w:rPrChange>
                </w:rPr>
                <w:t>Average assists per game from college career</w:t>
              </w:r>
            </w:ins>
          </w:p>
        </w:tc>
        <w:tc>
          <w:tcPr>
            <w:tcW w:w="1484" w:type="dxa"/>
            <w:noWrap/>
            <w:hideMark/>
            <w:tcPrChange w:id="871" w:author="Kolovich, Brian" w:date="2018-07-09T10:47:00Z">
              <w:tcPr>
                <w:tcW w:w="1520" w:type="dxa"/>
                <w:gridSpan w:val="2"/>
                <w:noWrap/>
                <w:hideMark/>
              </w:tcPr>
            </w:tcPrChange>
          </w:tcPr>
          <w:p w14:paraId="7E27CF17" w14:textId="77777777" w:rsidR="00051D37" w:rsidRPr="001B6F74" w:rsidRDefault="00051D37">
            <w:pPr>
              <w:ind w:firstLine="0"/>
              <w:jc w:val="left"/>
              <w:rPr>
                <w:ins w:id="872" w:author="Kolovich, Brian" w:date="2018-07-09T10:37:00Z"/>
                <w:sz w:val="18"/>
                <w:rPrChange w:id="873" w:author="Kolovich, Brian" w:date="2018-07-09T10:53:00Z">
                  <w:rPr>
                    <w:ins w:id="874" w:author="Kolovich, Brian" w:date="2018-07-09T10:37:00Z"/>
                  </w:rPr>
                </w:rPrChange>
              </w:rPr>
              <w:pPrChange w:id="875" w:author="Kolovich, Brian" w:date="2018-07-09T10:52:00Z">
                <w:pPr>
                  <w:ind w:firstLine="0"/>
                </w:pPr>
              </w:pPrChange>
            </w:pPr>
            <w:ins w:id="876" w:author="Kolovich, Brian" w:date="2018-07-09T10:37:00Z">
              <w:r w:rsidRPr="001B6F74">
                <w:rPr>
                  <w:sz w:val="18"/>
                  <w:rPrChange w:id="877" w:author="Kolovich, Brian" w:date="2018-07-09T10:53:00Z">
                    <w:rPr/>
                  </w:rPrChange>
                </w:rPr>
                <w:t>n/a</w:t>
              </w:r>
            </w:ins>
          </w:p>
        </w:tc>
        <w:tc>
          <w:tcPr>
            <w:tcW w:w="1138" w:type="dxa"/>
            <w:noWrap/>
            <w:hideMark/>
            <w:tcPrChange w:id="878" w:author="Kolovich, Brian" w:date="2018-07-09T10:47:00Z">
              <w:tcPr>
                <w:tcW w:w="1092" w:type="dxa"/>
                <w:gridSpan w:val="2"/>
                <w:noWrap/>
                <w:hideMark/>
              </w:tcPr>
            </w:tcPrChange>
          </w:tcPr>
          <w:p w14:paraId="584097C5" w14:textId="77777777" w:rsidR="00051D37" w:rsidRPr="001B6F74" w:rsidRDefault="00051D37">
            <w:pPr>
              <w:ind w:firstLine="0"/>
              <w:jc w:val="left"/>
              <w:rPr>
                <w:ins w:id="879" w:author="Kolovich, Brian" w:date="2018-07-09T10:37:00Z"/>
                <w:sz w:val="18"/>
                <w:rPrChange w:id="880" w:author="Kolovich, Brian" w:date="2018-07-09T10:53:00Z">
                  <w:rPr>
                    <w:ins w:id="881" w:author="Kolovich, Brian" w:date="2018-07-09T10:37:00Z"/>
                  </w:rPr>
                </w:rPrChange>
              </w:rPr>
              <w:pPrChange w:id="882" w:author="Kolovich, Brian" w:date="2018-07-09T10:52:00Z">
                <w:pPr>
                  <w:ind w:firstLine="0"/>
                </w:pPr>
              </w:pPrChange>
            </w:pPr>
            <w:ins w:id="883" w:author="Kolovich, Brian" w:date="2018-07-09T10:37:00Z">
              <w:r w:rsidRPr="001B6F74">
                <w:rPr>
                  <w:sz w:val="18"/>
                  <w:rPrChange w:id="884" w:author="Kolovich, Brian" w:date="2018-07-09T10:53:00Z">
                    <w:rPr/>
                  </w:rPrChange>
                </w:rPr>
                <w:t>Numeric</w:t>
              </w:r>
            </w:ins>
          </w:p>
        </w:tc>
      </w:tr>
      <w:tr w:rsidR="00051D37" w:rsidRPr="00051D37" w14:paraId="196E89B3" w14:textId="77777777" w:rsidTr="00DF420D">
        <w:trPr>
          <w:trHeight w:val="300"/>
          <w:jc w:val="center"/>
          <w:ins w:id="885" w:author="Kolovich, Brian" w:date="2018-07-09T10:37:00Z"/>
          <w:trPrChange w:id="886" w:author="Kolovich, Brian" w:date="2018-07-09T10:47:00Z">
            <w:trPr>
              <w:trHeight w:val="300"/>
            </w:trPr>
          </w:trPrChange>
        </w:trPr>
        <w:tc>
          <w:tcPr>
            <w:tcW w:w="1728" w:type="dxa"/>
            <w:noWrap/>
            <w:hideMark/>
            <w:tcPrChange w:id="887" w:author="Kolovich, Brian" w:date="2018-07-09T10:47:00Z">
              <w:tcPr>
                <w:tcW w:w="1650" w:type="dxa"/>
                <w:gridSpan w:val="2"/>
                <w:noWrap/>
                <w:hideMark/>
              </w:tcPr>
            </w:tcPrChange>
          </w:tcPr>
          <w:p w14:paraId="68E8E123" w14:textId="77777777" w:rsidR="00051D37" w:rsidRPr="001B6F74" w:rsidRDefault="00051D37">
            <w:pPr>
              <w:ind w:firstLine="0"/>
              <w:jc w:val="left"/>
              <w:rPr>
                <w:ins w:id="888" w:author="Kolovich, Brian" w:date="2018-07-09T10:37:00Z"/>
                <w:sz w:val="18"/>
                <w:rPrChange w:id="889" w:author="Kolovich, Brian" w:date="2018-07-09T10:53:00Z">
                  <w:rPr>
                    <w:ins w:id="890" w:author="Kolovich, Brian" w:date="2018-07-09T10:37:00Z"/>
                  </w:rPr>
                </w:rPrChange>
              </w:rPr>
              <w:pPrChange w:id="891" w:author="Kolovich, Brian" w:date="2018-07-09T10:52:00Z">
                <w:pPr>
                  <w:ind w:firstLine="0"/>
                </w:pPr>
              </w:pPrChange>
            </w:pPr>
            <w:ins w:id="892" w:author="Kolovich, Brian" w:date="2018-07-09T10:37:00Z">
              <w:r w:rsidRPr="001B6F74">
                <w:rPr>
                  <w:sz w:val="18"/>
                  <w:rPrChange w:id="893" w:author="Kolovich, Brian" w:date="2018-07-09T10:53:00Z">
                    <w:rPr/>
                  </w:rPrChange>
                </w:rPr>
                <w:t>fg2_pct</w:t>
              </w:r>
            </w:ins>
          </w:p>
        </w:tc>
        <w:tc>
          <w:tcPr>
            <w:tcW w:w="2585" w:type="dxa"/>
            <w:noWrap/>
            <w:hideMark/>
            <w:tcPrChange w:id="894" w:author="Kolovich, Brian" w:date="2018-07-09T10:47:00Z">
              <w:tcPr>
                <w:tcW w:w="2653" w:type="dxa"/>
                <w:noWrap/>
                <w:hideMark/>
              </w:tcPr>
            </w:tcPrChange>
          </w:tcPr>
          <w:p w14:paraId="4911F3F9" w14:textId="77777777" w:rsidR="00051D37" w:rsidRPr="001B6F74" w:rsidRDefault="00051D37">
            <w:pPr>
              <w:ind w:firstLine="0"/>
              <w:jc w:val="left"/>
              <w:rPr>
                <w:ins w:id="895" w:author="Kolovich, Brian" w:date="2018-07-09T10:37:00Z"/>
                <w:sz w:val="18"/>
                <w:rPrChange w:id="896" w:author="Kolovich, Brian" w:date="2018-07-09T10:53:00Z">
                  <w:rPr>
                    <w:ins w:id="897" w:author="Kolovich, Brian" w:date="2018-07-09T10:37:00Z"/>
                  </w:rPr>
                </w:rPrChange>
              </w:rPr>
              <w:pPrChange w:id="898" w:author="Kolovich, Brian" w:date="2018-07-09T10:52:00Z">
                <w:pPr>
                  <w:ind w:firstLine="0"/>
                </w:pPr>
              </w:pPrChange>
            </w:pPr>
            <w:ins w:id="899" w:author="Kolovich, Brian" w:date="2018-07-09T10:37:00Z">
              <w:r w:rsidRPr="001B6F74">
                <w:rPr>
                  <w:sz w:val="18"/>
                  <w:rPrChange w:id="900" w:author="Kolovich, Brian" w:date="2018-07-09T10:53:00Z">
                    <w:rPr/>
                  </w:rPrChange>
                </w:rPr>
                <w:t>Average 2 point field goal percentage from college career</w:t>
              </w:r>
            </w:ins>
          </w:p>
        </w:tc>
        <w:tc>
          <w:tcPr>
            <w:tcW w:w="1484" w:type="dxa"/>
            <w:noWrap/>
            <w:hideMark/>
            <w:tcPrChange w:id="901" w:author="Kolovich, Brian" w:date="2018-07-09T10:47:00Z">
              <w:tcPr>
                <w:tcW w:w="1520" w:type="dxa"/>
                <w:gridSpan w:val="2"/>
                <w:noWrap/>
                <w:hideMark/>
              </w:tcPr>
            </w:tcPrChange>
          </w:tcPr>
          <w:p w14:paraId="50C985C0" w14:textId="77777777" w:rsidR="00051D37" w:rsidRPr="001B6F74" w:rsidRDefault="00051D37">
            <w:pPr>
              <w:ind w:firstLine="0"/>
              <w:jc w:val="left"/>
              <w:rPr>
                <w:ins w:id="902" w:author="Kolovich, Brian" w:date="2018-07-09T10:37:00Z"/>
                <w:sz w:val="18"/>
                <w:rPrChange w:id="903" w:author="Kolovich, Brian" w:date="2018-07-09T10:53:00Z">
                  <w:rPr>
                    <w:ins w:id="904" w:author="Kolovich, Brian" w:date="2018-07-09T10:37:00Z"/>
                  </w:rPr>
                </w:rPrChange>
              </w:rPr>
              <w:pPrChange w:id="905" w:author="Kolovich, Brian" w:date="2018-07-09T10:52:00Z">
                <w:pPr>
                  <w:ind w:firstLine="0"/>
                </w:pPr>
              </w:pPrChange>
            </w:pPr>
            <w:ins w:id="906" w:author="Kolovich, Brian" w:date="2018-07-09T10:37:00Z">
              <w:r w:rsidRPr="001B6F74">
                <w:rPr>
                  <w:sz w:val="18"/>
                  <w:rPrChange w:id="907" w:author="Kolovich, Brian" w:date="2018-07-09T10:53:00Z">
                    <w:rPr/>
                  </w:rPrChange>
                </w:rPr>
                <w:t>n/a</w:t>
              </w:r>
            </w:ins>
          </w:p>
        </w:tc>
        <w:tc>
          <w:tcPr>
            <w:tcW w:w="1138" w:type="dxa"/>
            <w:noWrap/>
            <w:hideMark/>
            <w:tcPrChange w:id="908" w:author="Kolovich, Brian" w:date="2018-07-09T10:47:00Z">
              <w:tcPr>
                <w:tcW w:w="1092" w:type="dxa"/>
                <w:gridSpan w:val="2"/>
                <w:noWrap/>
                <w:hideMark/>
              </w:tcPr>
            </w:tcPrChange>
          </w:tcPr>
          <w:p w14:paraId="5E1CFEF9" w14:textId="77777777" w:rsidR="00051D37" w:rsidRPr="001B6F74" w:rsidRDefault="00051D37">
            <w:pPr>
              <w:ind w:firstLine="0"/>
              <w:jc w:val="left"/>
              <w:rPr>
                <w:ins w:id="909" w:author="Kolovich, Brian" w:date="2018-07-09T10:37:00Z"/>
                <w:sz w:val="18"/>
                <w:rPrChange w:id="910" w:author="Kolovich, Brian" w:date="2018-07-09T10:53:00Z">
                  <w:rPr>
                    <w:ins w:id="911" w:author="Kolovich, Brian" w:date="2018-07-09T10:37:00Z"/>
                  </w:rPr>
                </w:rPrChange>
              </w:rPr>
              <w:pPrChange w:id="912" w:author="Kolovich, Brian" w:date="2018-07-09T10:52:00Z">
                <w:pPr>
                  <w:ind w:firstLine="0"/>
                </w:pPr>
              </w:pPrChange>
            </w:pPr>
            <w:ins w:id="913" w:author="Kolovich, Brian" w:date="2018-07-09T10:37:00Z">
              <w:r w:rsidRPr="001B6F74">
                <w:rPr>
                  <w:sz w:val="18"/>
                  <w:rPrChange w:id="914" w:author="Kolovich, Brian" w:date="2018-07-09T10:53:00Z">
                    <w:rPr/>
                  </w:rPrChange>
                </w:rPr>
                <w:t>Numeric</w:t>
              </w:r>
            </w:ins>
          </w:p>
        </w:tc>
      </w:tr>
      <w:tr w:rsidR="00051D37" w:rsidRPr="00051D37" w14:paraId="022454A7" w14:textId="77777777" w:rsidTr="00DF420D">
        <w:trPr>
          <w:trHeight w:val="300"/>
          <w:jc w:val="center"/>
          <w:ins w:id="915" w:author="Kolovich, Brian" w:date="2018-07-09T10:37:00Z"/>
          <w:trPrChange w:id="916" w:author="Kolovich, Brian" w:date="2018-07-09T10:47:00Z">
            <w:trPr>
              <w:trHeight w:val="300"/>
            </w:trPr>
          </w:trPrChange>
        </w:trPr>
        <w:tc>
          <w:tcPr>
            <w:tcW w:w="1728" w:type="dxa"/>
            <w:noWrap/>
            <w:hideMark/>
            <w:tcPrChange w:id="917" w:author="Kolovich, Brian" w:date="2018-07-09T10:47:00Z">
              <w:tcPr>
                <w:tcW w:w="1650" w:type="dxa"/>
                <w:gridSpan w:val="2"/>
                <w:noWrap/>
                <w:hideMark/>
              </w:tcPr>
            </w:tcPrChange>
          </w:tcPr>
          <w:p w14:paraId="40A55971" w14:textId="77777777" w:rsidR="00051D37" w:rsidRPr="001B6F74" w:rsidRDefault="00051D37">
            <w:pPr>
              <w:ind w:firstLine="0"/>
              <w:jc w:val="left"/>
              <w:rPr>
                <w:ins w:id="918" w:author="Kolovich, Brian" w:date="2018-07-09T10:37:00Z"/>
                <w:sz w:val="18"/>
                <w:rPrChange w:id="919" w:author="Kolovich, Brian" w:date="2018-07-09T10:53:00Z">
                  <w:rPr>
                    <w:ins w:id="920" w:author="Kolovich, Brian" w:date="2018-07-09T10:37:00Z"/>
                  </w:rPr>
                </w:rPrChange>
              </w:rPr>
              <w:pPrChange w:id="921" w:author="Kolovich, Brian" w:date="2018-07-09T10:52:00Z">
                <w:pPr>
                  <w:ind w:firstLine="0"/>
                </w:pPr>
              </w:pPrChange>
            </w:pPr>
            <w:ins w:id="922" w:author="Kolovich, Brian" w:date="2018-07-09T10:37:00Z">
              <w:r w:rsidRPr="001B6F74">
                <w:rPr>
                  <w:sz w:val="18"/>
                  <w:rPrChange w:id="923" w:author="Kolovich, Brian" w:date="2018-07-09T10:53:00Z">
                    <w:rPr/>
                  </w:rPrChange>
                </w:rPr>
                <w:t>fg3_pct</w:t>
              </w:r>
            </w:ins>
          </w:p>
        </w:tc>
        <w:tc>
          <w:tcPr>
            <w:tcW w:w="2585" w:type="dxa"/>
            <w:noWrap/>
            <w:hideMark/>
            <w:tcPrChange w:id="924" w:author="Kolovich, Brian" w:date="2018-07-09T10:47:00Z">
              <w:tcPr>
                <w:tcW w:w="2653" w:type="dxa"/>
                <w:noWrap/>
                <w:hideMark/>
              </w:tcPr>
            </w:tcPrChange>
          </w:tcPr>
          <w:p w14:paraId="22650D7C" w14:textId="77777777" w:rsidR="00051D37" w:rsidRPr="001B6F74" w:rsidRDefault="00051D37">
            <w:pPr>
              <w:ind w:firstLine="0"/>
              <w:jc w:val="left"/>
              <w:rPr>
                <w:ins w:id="925" w:author="Kolovich, Brian" w:date="2018-07-09T10:37:00Z"/>
                <w:sz w:val="18"/>
                <w:rPrChange w:id="926" w:author="Kolovich, Brian" w:date="2018-07-09T10:53:00Z">
                  <w:rPr>
                    <w:ins w:id="927" w:author="Kolovich, Brian" w:date="2018-07-09T10:37:00Z"/>
                  </w:rPr>
                </w:rPrChange>
              </w:rPr>
              <w:pPrChange w:id="928" w:author="Kolovich, Brian" w:date="2018-07-09T10:52:00Z">
                <w:pPr>
                  <w:ind w:firstLine="0"/>
                </w:pPr>
              </w:pPrChange>
            </w:pPr>
            <w:ins w:id="929" w:author="Kolovich, Brian" w:date="2018-07-09T10:37:00Z">
              <w:r w:rsidRPr="001B6F74">
                <w:rPr>
                  <w:sz w:val="18"/>
                  <w:rPrChange w:id="930" w:author="Kolovich, Brian" w:date="2018-07-09T10:53:00Z">
                    <w:rPr/>
                  </w:rPrChange>
                </w:rPr>
                <w:t>Average 3 point field goal percentage from college career</w:t>
              </w:r>
            </w:ins>
          </w:p>
        </w:tc>
        <w:tc>
          <w:tcPr>
            <w:tcW w:w="1484" w:type="dxa"/>
            <w:noWrap/>
            <w:hideMark/>
            <w:tcPrChange w:id="931" w:author="Kolovich, Brian" w:date="2018-07-09T10:47:00Z">
              <w:tcPr>
                <w:tcW w:w="1520" w:type="dxa"/>
                <w:gridSpan w:val="2"/>
                <w:noWrap/>
                <w:hideMark/>
              </w:tcPr>
            </w:tcPrChange>
          </w:tcPr>
          <w:p w14:paraId="19C301D3" w14:textId="77777777" w:rsidR="00051D37" w:rsidRPr="001B6F74" w:rsidRDefault="00051D37">
            <w:pPr>
              <w:ind w:firstLine="0"/>
              <w:jc w:val="left"/>
              <w:rPr>
                <w:ins w:id="932" w:author="Kolovich, Brian" w:date="2018-07-09T10:37:00Z"/>
                <w:sz w:val="18"/>
                <w:rPrChange w:id="933" w:author="Kolovich, Brian" w:date="2018-07-09T10:53:00Z">
                  <w:rPr>
                    <w:ins w:id="934" w:author="Kolovich, Brian" w:date="2018-07-09T10:37:00Z"/>
                  </w:rPr>
                </w:rPrChange>
              </w:rPr>
              <w:pPrChange w:id="935" w:author="Kolovich, Brian" w:date="2018-07-09T10:52:00Z">
                <w:pPr>
                  <w:ind w:firstLine="0"/>
                </w:pPr>
              </w:pPrChange>
            </w:pPr>
            <w:ins w:id="936" w:author="Kolovich, Brian" w:date="2018-07-09T10:37:00Z">
              <w:r w:rsidRPr="001B6F74">
                <w:rPr>
                  <w:sz w:val="18"/>
                  <w:rPrChange w:id="937" w:author="Kolovich, Brian" w:date="2018-07-09T10:53:00Z">
                    <w:rPr/>
                  </w:rPrChange>
                </w:rPr>
                <w:t>n/a</w:t>
              </w:r>
            </w:ins>
          </w:p>
        </w:tc>
        <w:tc>
          <w:tcPr>
            <w:tcW w:w="1138" w:type="dxa"/>
            <w:noWrap/>
            <w:hideMark/>
            <w:tcPrChange w:id="938" w:author="Kolovich, Brian" w:date="2018-07-09T10:47:00Z">
              <w:tcPr>
                <w:tcW w:w="1092" w:type="dxa"/>
                <w:gridSpan w:val="2"/>
                <w:noWrap/>
                <w:hideMark/>
              </w:tcPr>
            </w:tcPrChange>
          </w:tcPr>
          <w:p w14:paraId="6929C2D5" w14:textId="77777777" w:rsidR="00051D37" w:rsidRPr="001B6F74" w:rsidRDefault="00051D37">
            <w:pPr>
              <w:ind w:firstLine="0"/>
              <w:jc w:val="left"/>
              <w:rPr>
                <w:ins w:id="939" w:author="Kolovich, Brian" w:date="2018-07-09T10:37:00Z"/>
                <w:sz w:val="18"/>
                <w:rPrChange w:id="940" w:author="Kolovich, Brian" w:date="2018-07-09T10:53:00Z">
                  <w:rPr>
                    <w:ins w:id="941" w:author="Kolovich, Brian" w:date="2018-07-09T10:37:00Z"/>
                  </w:rPr>
                </w:rPrChange>
              </w:rPr>
              <w:pPrChange w:id="942" w:author="Kolovich, Brian" w:date="2018-07-09T10:52:00Z">
                <w:pPr>
                  <w:ind w:firstLine="0"/>
                </w:pPr>
              </w:pPrChange>
            </w:pPr>
            <w:ins w:id="943" w:author="Kolovich, Brian" w:date="2018-07-09T10:37:00Z">
              <w:r w:rsidRPr="001B6F74">
                <w:rPr>
                  <w:sz w:val="18"/>
                  <w:rPrChange w:id="944" w:author="Kolovich, Brian" w:date="2018-07-09T10:53:00Z">
                    <w:rPr/>
                  </w:rPrChange>
                </w:rPr>
                <w:t>Numeric</w:t>
              </w:r>
            </w:ins>
          </w:p>
        </w:tc>
      </w:tr>
      <w:tr w:rsidR="00051D37" w:rsidRPr="00051D37" w14:paraId="48175786" w14:textId="77777777" w:rsidTr="00DF420D">
        <w:trPr>
          <w:trHeight w:val="300"/>
          <w:jc w:val="center"/>
          <w:ins w:id="945" w:author="Kolovich, Brian" w:date="2018-07-09T10:37:00Z"/>
          <w:trPrChange w:id="946" w:author="Kolovich, Brian" w:date="2018-07-09T10:47:00Z">
            <w:trPr>
              <w:trHeight w:val="300"/>
            </w:trPr>
          </w:trPrChange>
        </w:trPr>
        <w:tc>
          <w:tcPr>
            <w:tcW w:w="1728" w:type="dxa"/>
            <w:noWrap/>
            <w:hideMark/>
            <w:tcPrChange w:id="947" w:author="Kolovich, Brian" w:date="2018-07-09T10:47:00Z">
              <w:tcPr>
                <w:tcW w:w="1650" w:type="dxa"/>
                <w:gridSpan w:val="2"/>
                <w:noWrap/>
                <w:hideMark/>
              </w:tcPr>
            </w:tcPrChange>
          </w:tcPr>
          <w:p w14:paraId="46D03407" w14:textId="77777777" w:rsidR="00051D37" w:rsidRPr="001B6F74" w:rsidRDefault="00051D37">
            <w:pPr>
              <w:ind w:firstLine="0"/>
              <w:jc w:val="left"/>
              <w:rPr>
                <w:ins w:id="948" w:author="Kolovich, Brian" w:date="2018-07-09T10:37:00Z"/>
                <w:sz w:val="18"/>
                <w:rPrChange w:id="949" w:author="Kolovich, Brian" w:date="2018-07-09T10:53:00Z">
                  <w:rPr>
                    <w:ins w:id="950" w:author="Kolovich, Brian" w:date="2018-07-09T10:37:00Z"/>
                  </w:rPr>
                </w:rPrChange>
              </w:rPr>
              <w:pPrChange w:id="951" w:author="Kolovich, Brian" w:date="2018-07-09T10:52:00Z">
                <w:pPr>
                  <w:ind w:firstLine="0"/>
                </w:pPr>
              </w:pPrChange>
            </w:pPr>
            <w:proofErr w:type="spellStart"/>
            <w:ins w:id="952" w:author="Kolovich, Brian" w:date="2018-07-09T10:37:00Z">
              <w:r w:rsidRPr="001B6F74">
                <w:rPr>
                  <w:sz w:val="18"/>
                  <w:rPrChange w:id="953" w:author="Kolovich, Brian" w:date="2018-07-09T10:53:00Z">
                    <w:rPr/>
                  </w:rPrChange>
                </w:rPr>
                <w:t>ft_pct</w:t>
              </w:r>
              <w:proofErr w:type="spellEnd"/>
            </w:ins>
          </w:p>
        </w:tc>
        <w:tc>
          <w:tcPr>
            <w:tcW w:w="2585" w:type="dxa"/>
            <w:noWrap/>
            <w:hideMark/>
            <w:tcPrChange w:id="954" w:author="Kolovich, Brian" w:date="2018-07-09T10:47:00Z">
              <w:tcPr>
                <w:tcW w:w="2653" w:type="dxa"/>
                <w:noWrap/>
                <w:hideMark/>
              </w:tcPr>
            </w:tcPrChange>
          </w:tcPr>
          <w:p w14:paraId="3C68D493" w14:textId="50FCADAC" w:rsidR="00051D37" w:rsidRPr="001B6F74" w:rsidRDefault="00051D37">
            <w:pPr>
              <w:ind w:firstLine="0"/>
              <w:jc w:val="left"/>
              <w:rPr>
                <w:ins w:id="955" w:author="Kolovich, Brian" w:date="2018-07-09T10:37:00Z"/>
                <w:sz w:val="18"/>
                <w:rPrChange w:id="956" w:author="Kolovich, Brian" w:date="2018-07-09T10:53:00Z">
                  <w:rPr>
                    <w:ins w:id="957" w:author="Kolovich, Brian" w:date="2018-07-09T10:37:00Z"/>
                  </w:rPr>
                </w:rPrChange>
              </w:rPr>
              <w:pPrChange w:id="958" w:author="Kolovich, Brian" w:date="2018-07-09T10:52:00Z">
                <w:pPr>
                  <w:ind w:firstLine="0"/>
                </w:pPr>
              </w:pPrChange>
            </w:pPr>
            <w:ins w:id="959" w:author="Kolovich, Brian" w:date="2018-07-09T10:37:00Z">
              <w:r w:rsidRPr="001B6F74">
                <w:rPr>
                  <w:sz w:val="18"/>
                  <w:rPrChange w:id="960" w:author="Kolovich, Brian" w:date="2018-07-09T10:53:00Z">
                    <w:rPr/>
                  </w:rPrChange>
                </w:rPr>
                <w:t>Average</w:t>
              </w:r>
            </w:ins>
            <w:ins w:id="961" w:author="Kolovich, Brian" w:date="2018-07-09T10:38:00Z">
              <w:r w:rsidRPr="001B6F74">
                <w:rPr>
                  <w:sz w:val="18"/>
                  <w:rPrChange w:id="962" w:author="Kolovich, Brian" w:date="2018-07-09T10:53:00Z">
                    <w:rPr/>
                  </w:rPrChange>
                </w:rPr>
                <w:t xml:space="preserve"> </w:t>
              </w:r>
            </w:ins>
            <w:ins w:id="963" w:author="Kolovich, Brian" w:date="2018-07-09T10:37:00Z">
              <w:r w:rsidRPr="001B6F74">
                <w:rPr>
                  <w:sz w:val="18"/>
                  <w:rPrChange w:id="964" w:author="Kolovich, Brian" w:date="2018-07-09T10:53:00Z">
                    <w:rPr/>
                  </w:rPrChange>
                </w:rPr>
                <w:t>free throw percentage from college career</w:t>
              </w:r>
            </w:ins>
          </w:p>
        </w:tc>
        <w:tc>
          <w:tcPr>
            <w:tcW w:w="1484" w:type="dxa"/>
            <w:noWrap/>
            <w:hideMark/>
            <w:tcPrChange w:id="965" w:author="Kolovich, Brian" w:date="2018-07-09T10:47:00Z">
              <w:tcPr>
                <w:tcW w:w="1520" w:type="dxa"/>
                <w:gridSpan w:val="2"/>
                <w:noWrap/>
                <w:hideMark/>
              </w:tcPr>
            </w:tcPrChange>
          </w:tcPr>
          <w:p w14:paraId="1CAFE8B1" w14:textId="77777777" w:rsidR="00051D37" w:rsidRPr="001B6F74" w:rsidRDefault="00051D37">
            <w:pPr>
              <w:ind w:firstLine="0"/>
              <w:jc w:val="left"/>
              <w:rPr>
                <w:ins w:id="966" w:author="Kolovich, Brian" w:date="2018-07-09T10:37:00Z"/>
                <w:sz w:val="18"/>
                <w:rPrChange w:id="967" w:author="Kolovich, Brian" w:date="2018-07-09T10:53:00Z">
                  <w:rPr>
                    <w:ins w:id="968" w:author="Kolovich, Brian" w:date="2018-07-09T10:37:00Z"/>
                  </w:rPr>
                </w:rPrChange>
              </w:rPr>
              <w:pPrChange w:id="969" w:author="Kolovich, Brian" w:date="2018-07-09T10:52:00Z">
                <w:pPr>
                  <w:ind w:firstLine="0"/>
                </w:pPr>
              </w:pPrChange>
            </w:pPr>
            <w:ins w:id="970" w:author="Kolovich, Brian" w:date="2018-07-09T10:37:00Z">
              <w:r w:rsidRPr="001B6F74">
                <w:rPr>
                  <w:sz w:val="18"/>
                  <w:rPrChange w:id="971" w:author="Kolovich, Brian" w:date="2018-07-09T10:53:00Z">
                    <w:rPr/>
                  </w:rPrChange>
                </w:rPr>
                <w:t>n/a</w:t>
              </w:r>
            </w:ins>
          </w:p>
        </w:tc>
        <w:tc>
          <w:tcPr>
            <w:tcW w:w="1138" w:type="dxa"/>
            <w:noWrap/>
            <w:hideMark/>
            <w:tcPrChange w:id="972" w:author="Kolovich, Brian" w:date="2018-07-09T10:47:00Z">
              <w:tcPr>
                <w:tcW w:w="1092" w:type="dxa"/>
                <w:gridSpan w:val="2"/>
                <w:noWrap/>
                <w:hideMark/>
              </w:tcPr>
            </w:tcPrChange>
          </w:tcPr>
          <w:p w14:paraId="237E8740" w14:textId="77777777" w:rsidR="00051D37" w:rsidRPr="001B6F74" w:rsidRDefault="00051D37">
            <w:pPr>
              <w:ind w:firstLine="0"/>
              <w:jc w:val="left"/>
              <w:rPr>
                <w:ins w:id="973" w:author="Kolovich, Brian" w:date="2018-07-09T10:37:00Z"/>
                <w:sz w:val="18"/>
                <w:rPrChange w:id="974" w:author="Kolovich, Brian" w:date="2018-07-09T10:53:00Z">
                  <w:rPr>
                    <w:ins w:id="975" w:author="Kolovich, Brian" w:date="2018-07-09T10:37:00Z"/>
                  </w:rPr>
                </w:rPrChange>
              </w:rPr>
              <w:pPrChange w:id="976" w:author="Kolovich, Brian" w:date="2018-07-09T10:52:00Z">
                <w:pPr>
                  <w:ind w:firstLine="0"/>
                </w:pPr>
              </w:pPrChange>
            </w:pPr>
            <w:ins w:id="977" w:author="Kolovich, Brian" w:date="2018-07-09T10:37:00Z">
              <w:r w:rsidRPr="001B6F74">
                <w:rPr>
                  <w:sz w:val="18"/>
                  <w:rPrChange w:id="978" w:author="Kolovich, Brian" w:date="2018-07-09T10:53:00Z">
                    <w:rPr/>
                  </w:rPrChange>
                </w:rPr>
                <w:t>Numeric</w:t>
              </w:r>
            </w:ins>
          </w:p>
        </w:tc>
      </w:tr>
      <w:tr w:rsidR="00051D37" w:rsidRPr="00051D37" w14:paraId="05ED2FF5" w14:textId="77777777" w:rsidTr="00DF420D">
        <w:trPr>
          <w:trHeight w:val="300"/>
          <w:jc w:val="center"/>
          <w:ins w:id="979" w:author="Kolovich, Brian" w:date="2018-07-09T10:37:00Z"/>
          <w:trPrChange w:id="980" w:author="Kolovich, Brian" w:date="2018-07-09T10:47:00Z">
            <w:trPr>
              <w:trHeight w:val="300"/>
            </w:trPr>
          </w:trPrChange>
        </w:trPr>
        <w:tc>
          <w:tcPr>
            <w:tcW w:w="1728" w:type="dxa"/>
            <w:noWrap/>
            <w:hideMark/>
            <w:tcPrChange w:id="981" w:author="Kolovich, Brian" w:date="2018-07-09T10:47:00Z">
              <w:tcPr>
                <w:tcW w:w="1650" w:type="dxa"/>
                <w:gridSpan w:val="2"/>
                <w:noWrap/>
                <w:hideMark/>
              </w:tcPr>
            </w:tcPrChange>
          </w:tcPr>
          <w:p w14:paraId="42858F23" w14:textId="13E49314" w:rsidR="00051D37" w:rsidRPr="001B6F74" w:rsidRDefault="000813A4">
            <w:pPr>
              <w:ind w:firstLine="0"/>
              <w:jc w:val="left"/>
              <w:rPr>
                <w:ins w:id="982" w:author="Kolovich, Brian" w:date="2018-07-09T10:37:00Z"/>
                <w:sz w:val="18"/>
                <w:rPrChange w:id="983" w:author="Kolovich, Brian" w:date="2018-07-09T10:53:00Z">
                  <w:rPr>
                    <w:ins w:id="984" w:author="Kolovich, Brian" w:date="2018-07-09T10:37:00Z"/>
                  </w:rPr>
                </w:rPrChange>
              </w:rPr>
              <w:pPrChange w:id="985" w:author="Kolovich, Brian" w:date="2018-07-09T10:52:00Z">
                <w:pPr>
                  <w:ind w:firstLine="0"/>
                </w:pPr>
              </w:pPrChange>
            </w:pPr>
            <w:ins w:id="986" w:author="Kolovich, Brian" w:date="2018-07-09T11:25:00Z">
              <w:r>
                <w:rPr>
                  <w:sz w:val="18"/>
                </w:rPr>
                <w:t>g</w:t>
              </w:r>
            </w:ins>
            <w:ins w:id="987" w:author="Kolovich, Brian" w:date="2018-07-09T10:37:00Z">
              <w:r w:rsidR="00051D37" w:rsidRPr="001B6F74">
                <w:rPr>
                  <w:sz w:val="18"/>
                  <w:rPrChange w:id="988" w:author="Kolovich, Brian" w:date="2018-07-09T10:53:00Z">
                    <w:rPr/>
                  </w:rPrChange>
                </w:rPr>
                <w:t>uards</w:t>
              </w:r>
            </w:ins>
          </w:p>
        </w:tc>
        <w:tc>
          <w:tcPr>
            <w:tcW w:w="2585" w:type="dxa"/>
            <w:noWrap/>
            <w:hideMark/>
            <w:tcPrChange w:id="989" w:author="Kolovich, Brian" w:date="2018-07-09T10:47:00Z">
              <w:tcPr>
                <w:tcW w:w="2653" w:type="dxa"/>
                <w:noWrap/>
                <w:hideMark/>
              </w:tcPr>
            </w:tcPrChange>
          </w:tcPr>
          <w:p w14:paraId="18D11B4B" w14:textId="18C16F0C" w:rsidR="00051D37" w:rsidRPr="001B6F74" w:rsidRDefault="00051D37">
            <w:pPr>
              <w:ind w:firstLine="0"/>
              <w:jc w:val="left"/>
              <w:rPr>
                <w:ins w:id="990" w:author="Kolovich, Brian" w:date="2018-07-09T10:37:00Z"/>
                <w:sz w:val="18"/>
                <w:rPrChange w:id="991" w:author="Kolovich, Brian" w:date="2018-07-09T10:53:00Z">
                  <w:rPr>
                    <w:ins w:id="992" w:author="Kolovich, Brian" w:date="2018-07-09T10:37:00Z"/>
                  </w:rPr>
                </w:rPrChange>
              </w:rPr>
              <w:pPrChange w:id="993" w:author="Kolovich, Brian" w:date="2018-07-09T10:52:00Z">
                <w:pPr>
                  <w:ind w:firstLine="0"/>
                </w:pPr>
              </w:pPrChange>
            </w:pPr>
            <w:ins w:id="994" w:author="Kolovich, Brian" w:date="2018-07-09T10:37:00Z">
              <w:r w:rsidRPr="001B6F74">
                <w:rPr>
                  <w:sz w:val="18"/>
                  <w:rPrChange w:id="995" w:author="Kolovich, Brian" w:date="2018-07-09T10:53:00Z">
                    <w:rPr/>
                  </w:rPrChange>
                </w:rPr>
                <w:t>Binary</w:t>
              </w:r>
            </w:ins>
            <w:ins w:id="996" w:author="Kolovich, Brian" w:date="2018-07-09T10:51:00Z">
              <w:r w:rsidR="002A477D" w:rsidRPr="001B6F74">
                <w:rPr>
                  <w:sz w:val="18"/>
                  <w:rPrChange w:id="997" w:author="Kolovich, Brian" w:date="2018-07-09T10:53:00Z">
                    <w:rPr/>
                  </w:rPrChange>
                </w:rPr>
                <w:t xml:space="preserve"> </w:t>
              </w:r>
            </w:ins>
            <w:ins w:id="998" w:author="Kolovich, Brian" w:date="2018-07-09T10:37:00Z">
              <w:r w:rsidRPr="001B6F74">
                <w:rPr>
                  <w:sz w:val="18"/>
                  <w:rPrChange w:id="999" w:author="Kolovich, Brian" w:date="2018-07-09T10:53:00Z">
                    <w:rPr/>
                  </w:rPrChange>
                </w:rPr>
                <w:t>variable indicating guard position</w:t>
              </w:r>
            </w:ins>
          </w:p>
        </w:tc>
        <w:tc>
          <w:tcPr>
            <w:tcW w:w="1484" w:type="dxa"/>
            <w:noWrap/>
            <w:hideMark/>
            <w:tcPrChange w:id="1000" w:author="Kolovich, Brian" w:date="2018-07-09T10:47:00Z">
              <w:tcPr>
                <w:tcW w:w="1520" w:type="dxa"/>
                <w:gridSpan w:val="2"/>
                <w:noWrap/>
                <w:hideMark/>
              </w:tcPr>
            </w:tcPrChange>
          </w:tcPr>
          <w:p w14:paraId="2D854143" w14:textId="77777777" w:rsidR="00DF420D" w:rsidRPr="001B6F74" w:rsidRDefault="00051D37">
            <w:pPr>
              <w:ind w:firstLine="0"/>
              <w:jc w:val="left"/>
              <w:rPr>
                <w:ins w:id="1001" w:author="Kolovich, Brian" w:date="2018-07-09T10:50:00Z"/>
                <w:sz w:val="18"/>
                <w:rPrChange w:id="1002" w:author="Kolovich, Brian" w:date="2018-07-09T10:53:00Z">
                  <w:rPr>
                    <w:ins w:id="1003" w:author="Kolovich, Brian" w:date="2018-07-09T10:50:00Z"/>
                  </w:rPr>
                </w:rPrChange>
              </w:rPr>
              <w:pPrChange w:id="1004" w:author="Kolovich, Brian" w:date="2018-07-09T10:52:00Z">
                <w:pPr>
                  <w:ind w:firstLine="0"/>
                </w:pPr>
              </w:pPrChange>
            </w:pPr>
            <w:ins w:id="1005" w:author="Kolovich, Brian" w:date="2018-07-09T10:37:00Z">
              <w:r w:rsidRPr="001B6F74">
                <w:rPr>
                  <w:sz w:val="18"/>
                  <w:rPrChange w:id="1006" w:author="Kolovich, Brian" w:date="2018-07-09T10:53:00Z">
                    <w:rPr/>
                  </w:rPrChange>
                </w:rPr>
                <w:t>1</w:t>
              </w:r>
            </w:ins>
            <w:ins w:id="1007" w:author="Kolovich, Brian" w:date="2018-07-09T10:48:00Z">
              <w:r w:rsidR="00DF420D" w:rsidRPr="001B6F74">
                <w:rPr>
                  <w:sz w:val="18"/>
                  <w:rPrChange w:id="1008" w:author="Kolovich, Brian" w:date="2018-07-09T10:53:00Z">
                    <w:rPr/>
                  </w:rPrChange>
                </w:rPr>
                <w:t>=</w:t>
              </w:r>
            </w:ins>
            <w:ins w:id="1009" w:author="Kolovich, Brian" w:date="2018-07-09T10:50:00Z">
              <w:r w:rsidR="00DF420D" w:rsidRPr="001B6F74">
                <w:rPr>
                  <w:sz w:val="18"/>
                  <w:rPrChange w:id="1010" w:author="Kolovich, Brian" w:date="2018-07-09T10:53:00Z">
                    <w:rPr/>
                  </w:rPrChange>
                </w:rPr>
                <w:t>g</w:t>
              </w:r>
            </w:ins>
            <w:ins w:id="1011" w:author="Kolovich, Brian" w:date="2018-07-09T10:37:00Z">
              <w:r w:rsidRPr="001B6F74">
                <w:rPr>
                  <w:sz w:val="18"/>
                  <w:rPrChange w:id="1012" w:author="Kolovich, Brian" w:date="2018-07-09T10:53:00Z">
                    <w:rPr/>
                  </w:rPrChange>
                </w:rPr>
                <w:t xml:space="preserve">uards </w:t>
              </w:r>
            </w:ins>
          </w:p>
          <w:p w14:paraId="2910BD1A" w14:textId="713C2888" w:rsidR="00051D37" w:rsidRPr="001B6F74" w:rsidRDefault="00051D37">
            <w:pPr>
              <w:ind w:firstLine="0"/>
              <w:jc w:val="left"/>
              <w:rPr>
                <w:ins w:id="1013" w:author="Kolovich, Brian" w:date="2018-07-09T10:37:00Z"/>
                <w:sz w:val="18"/>
                <w:rPrChange w:id="1014" w:author="Kolovich, Brian" w:date="2018-07-09T10:53:00Z">
                  <w:rPr>
                    <w:ins w:id="1015" w:author="Kolovich, Brian" w:date="2018-07-09T10:37:00Z"/>
                  </w:rPr>
                </w:rPrChange>
              </w:rPr>
              <w:pPrChange w:id="1016" w:author="Kolovich, Brian" w:date="2018-07-09T10:52:00Z">
                <w:pPr>
                  <w:ind w:firstLine="0"/>
                </w:pPr>
              </w:pPrChange>
            </w:pPr>
            <w:ins w:id="1017" w:author="Kolovich, Brian" w:date="2018-07-09T10:37:00Z">
              <w:r w:rsidRPr="001B6F74">
                <w:rPr>
                  <w:sz w:val="18"/>
                  <w:rPrChange w:id="1018" w:author="Kolovich, Brian" w:date="2018-07-09T10:53:00Z">
                    <w:rPr/>
                  </w:rPrChange>
                </w:rPr>
                <w:t>0=</w:t>
              </w:r>
            </w:ins>
            <w:ins w:id="1019" w:author="Kolovich, Brian" w:date="2018-07-09T10:50:00Z">
              <w:r w:rsidR="00DF420D" w:rsidRPr="001B6F74">
                <w:rPr>
                  <w:sz w:val="18"/>
                  <w:rPrChange w:id="1020" w:author="Kolovich, Brian" w:date="2018-07-09T10:53:00Z">
                    <w:rPr/>
                  </w:rPrChange>
                </w:rPr>
                <w:t>n</w:t>
              </w:r>
            </w:ins>
            <w:ins w:id="1021" w:author="Kolovich, Brian" w:date="2018-07-09T10:37:00Z">
              <w:r w:rsidRPr="001B6F74">
                <w:rPr>
                  <w:sz w:val="18"/>
                  <w:rPrChange w:id="1022" w:author="Kolovich, Brian" w:date="2018-07-09T10:53:00Z">
                    <w:rPr/>
                  </w:rPrChange>
                </w:rPr>
                <w:t xml:space="preserve">ot </w:t>
              </w:r>
            </w:ins>
            <w:ins w:id="1023" w:author="Kolovich, Brian" w:date="2018-07-09T10:50:00Z">
              <w:r w:rsidR="00DF420D" w:rsidRPr="001B6F74">
                <w:rPr>
                  <w:sz w:val="18"/>
                  <w:rPrChange w:id="1024" w:author="Kolovich, Brian" w:date="2018-07-09T10:53:00Z">
                    <w:rPr/>
                  </w:rPrChange>
                </w:rPr>
                <w:t>g</w:t>
              </w:r>
            </w:ins>
            <w:ins w:id="1025" w:author="Kolovich, Brian" w:date="2018-07-09T10:37:00Z">
              <w:r w:rsidRPr="001B6F74">
                <w:rPr>
                  <w:sz w:val="18"/>
                  <w:rPrChange w:id="1026" w:author="Kolovich, Brian" w:date="2018-07-09T10:53:00Z">
                    <w:rPr/>
                  </w:rPrChange>
                </w:rPr>
                <w:t>uards</w:t>
              </w:r>
            </w:ins>
          </w:p>
        </w:tc>
        <w:tc>
          <w:tcPr>
            <w:tcW w:w="1138" w:type="dxa"/>
            <w:noWrap/>
            <w:hideMark/>
            <w:tcPrChange w:id="1027" w:author="Kolovich, Brian" w:date="2018-07-09T10:47:00Z">
              <w:tcPr>
                <w:tcW w:w="1092" w:type="dxa"/>
                <w:gridSpan w:val="2"/>
                <w:noWrap/>
                <w:hideMark/>
              </w:tcPr>
            </w:tcPrChange>
          </w:tcPr>
          <w:p w14:paraId="02335269" w14:textId="77777777" w:rsidR="00051D37" w:rsidRPr="001B6F74" w:rsidRDefault="00051D37">
            <w:pPr>
              <w:ind w:firstLine="0"/>
              <w:jc w:val="left"/>
              <w:rPr>
                <w:ins w:id="1028" w:author="Kolovich, Brian" w:date="2018-07-09T10:37:00Z"/>
                <w:sz w:val="18"/>
                <w:rPrChange w:id="1029" w:author="Kolovich, Brian" w:date="2018-07-09T10:53:00Z">
                  <w:rPr>
                    <w:ins w:id="1030" w:author="Kolovich, Brian" w:date="2018-07-09T10:37:00Z"/>
                  </w:rPr>
                </w:rPrChange>
              </w:rPr>
              <w:pPrChange w:id="1031" w:author="Kolovich, Brian" w:date="2018-07-09T10:52:00Z">
                <w:pPr>
                  <w:ind w:firstLine="0"/>
                </w:pPr>
              </w:pPrChange>
            </w:pPr>
            <w:ins w:id="1032" w:author="Kolovich, Brian" w:date="2018-07-09T10:37:00Z">
              <w:r w:rsidRPr="001B6F74">
                <w:rPr>
                  <w:sz w:val="18"/>
                  <w:rPrChange w:id="1033" w:author="Kolovich, Brian" w:date="2018-07-09T10:53:00Z">
                    <w:rPr/>
                  </w:rPrChange>
                </w:rPr>
                <w:t>Numeric</w:t>
              </w:r>
            </w:ins>
          </w:p>
        </w:tc>
      </w:tr>
      <w:tr w:rsidR="00051D37" w:rsidRPr="00051D37" w14:paraId="06DC00AF" w14:textId="77777777" w:rsidTr="00DF420D">
        <w:trPr>
          <w:trHeight w:val="300"/>
          <w:jc w:val="center"/>
          <w:ins w:id="1034" w:author="Kolovich, Brian" w:date="2018-07-09T10:37:00Z"/>
          <w:trPrChange w:id="1035" w:author="Kolovich, Brian" w:date="2018-07-09T10:47:00Z">
            <w:trPr>
              <w:trHeight w:val="300"/>
            </w:trPr>
          </w:trPrChange>
        </w:trPr>
        <w:tc>
          <w:tcPr>
            <w:tcW w:w="1728" w:type="dxa"/>
            <w:noWrap/>
            <w:hideMark/>
            <w:tcPrChange w:id="1036" w:author="Kolovich, Brian" w:date="2018-07-09T10:47:00Z">
              <w:tcPr>
                <w:tcW w:w="1650" w:type="dxa"/>
                <w:gridSpan w:val="2"/>
                <w:noWrap/>
                <w:hideMark/>
              </w:tcPr>
            </w:tcPrChange>
          </w:tcPr>
          <w:p w14:paraId="77558B1E" w14:textId="50727DC1" w:rsidR="00051D37" w:rsidRPr="001B6F74" w:rsidRDefault="000813A4">
            <w:pPr>
              <w:ind w:firstLine="0"/>
              <w:jc w:val="left"/>
              <w:rPr>
                <w:ins w:id="1037" w:author="Kolovich, Brian" w:date="2018-07-09T10:37:00Z"/>
                <w:sz w:val="18"/>
                <w:rPrChange w:id="1038" w:author="Kolovich, Brian" w:date="2018-07-09T10:53:00Z">
                  <w:rPr>
                    <w:ins w:id="1039" w:author="Kolovich, Brian" w:date="2018-07-09T10:37:00Z"/>
                  </w:rPr>
                </w:rPrChange>
              </w:rPr>
              <w:pPrChange w:id="1040" w:author="Kolovich, Brian" w:date="2018-07-09T10:52:00Z">
                <w:pPr>
                  <w:ind w:firstLine="0"/>
                </w:pPr>
              </w:pPrChange>
            </w:pPr>
            <w:ins w:id="1041" w:author="Kolovich, Brian" w:date="2018-07-09T11:25:00Z">
              <w:r>
                <w:rPr>
                  <w:sz w:val="18"/>
                </w:rPr>
                <w:t>f</w:t>
              </w:r>
            </w:ins>
            <w:ins w:id="1042" w:author="Kolovich, Brian" w:date="2018-07-09T10:37:00Z">
              <w:r w:rsidR="00051D37" w:rsidRPr="001B6F74">
                <w:rPr>
                  <w:sz w:val="18"/>
                  <w:rPrChange w:id="1043" w:author="Kolovich, Brian" w:date="2018-07-09T10:53:00Z">
                    <w:rPr/>
                  </w:rPrChange>
                </w:rPr>
                <w:t>orwards</w:t>
              </w:r>
            </w:ins>
          </w:p>
        </w:tc>
        <w:tc>
          <w:tcPr>
            <w:tcW w:w="2585" w:type="dxa"/>
            <w:noWrap/>
            <w:hideMark/>
            <w:tcPrChange w:id="1044" w:author="Kolovich, Brian" w:date="2018-07-09T10:47:00Z">
              <w:tcPr>
                <w:tcW w:w="2653" w:type="dxa"/>
                <w:noWrap/>
                <w:hideMark/>
              </w:tcPr>
            </w:tcPrChange>
          </w:tcPr>
          <w:p w14:paraId="27C6E8D0" w14:textId="77777777" w:rsidR="00051D37" w:rsidRPr="001B6F74" w:rsidRDefault="00051D37">
            <w:pPr>
              <w:ind w:firstLine="0"/>
              <w:jc w:val="left"/>
              <w:rPr>
                <w:ins w:id="1045" w:author="Kolovich, Brian" w:date="2018-07-09T10:37:00Z"/>
                <w:sz w:val="18"/>
                <w:rPrChange w:id="1046" w:author="Kolovich, Brian" w:date="2018-07-09T10:53:00Z">
                  <w:rPr>
                    <w:ins w:id="1047" w:author="Kolovich, Brian" w:date="2018-07-09T10:37:00Z"/>
                  </w:rPr>
                </w:rPrChange>
              </w:rPr>
              <w:pPrChange w:id="1048" w:author="Kolovich, Brian" w:date="2018-07-09T10:52:00Z">
                <w:pPr>
                  <w:ind w:firstLine="0"/>
                </w:pPr>
              </w:pPrChange>
            </w:pPr>
            <w:ins w:id="1049" w:author="Kolovich, Brian" w:date="2018-07-09T10:37:00Z">
              <w:r w:rsidRPr="001B6F74">
                <w:rPr>
                  <w:sz w:val="18"/>
                  <w:rPrChange w:id="1050" w:author="Kolovich, Brian" w:date="2018-07-09T10:53:00Z">
                    <w:rPr/>
                  </w:rPrChange>
                </w:rPr>
                <w:t>Binary variable indicating forward position</w:t>
              </w:r>
            </w:ins>
          </w:p>
        </w:tc>
        <w:tc>
          <w:tcPr>
            <w:tcW w:w="1484" w:type="dxa"/>
            <w:noWrap/>
            <w:hideMark/>
            <w:tcPrChange w:id="1051" w:author="Kolovich, Brian" w:date="2018-07-09T10:47:00Z">
              <w:tcPr>
                <w:tcW w:w="1520" w:type="dxa"/>
                <w:gridSpan w:val="2"/>
                <w:noWrap/>
                <w:hideMark/>
              </w:tcPr>
            </w:tcPrChange>
          </w:tcPr>
          <w:p w14:paraId="51A0CAF5" w14:textId="153CCE1C" w:rsidR="00DF420D" w:rsidRPr="001B6F74" w:rsidRDefault="00051D37">
            <w:pPr>
              <w:ind w:firstLine="0"/>
              <w:jc w:val="left"/>
              <w:rPr>
                <w:ins w:id="1052" w:author="Kolovich, Brian" w:date="2018-07-09T10:49:00Z"/>
                <w:sz w:val="18"/>
                <w:rPrChange w:id="1053" w:author="Kolovich, Brian" w:date="2018-07-09T10:53:00Z">
                  <w:rPr>
                    <w:ins w:id="1054" w:author="Kolovich, Brian" w:date="2018-07-09T10:49:00Z"/>
                  </w:rPr>
                </w:rPrChange>
              </w:rPr>
              <w:pPrChange w:id="1055" w:author="Kolovich, Brian" w:date="2018-07-09T10:52:00Z">
                <w:pPr>
                  <w:ind w:firstLine="0"/>
                </w:pPr>
              </w:pPrChange>
            </w:pPr>
            <w:ins w:id="1056" w:author="Kolovich, Brian" w:date="2018-07-09T10:37:00Z">
              <w:r w:rsidRPr="001B6F74">
                <w:rPr>
                  <w:sz w:val="18"/>
                  <w:rPrChange w:id="1057" w:author="Kolovich, Brian" w:date="2018-07-09T10:53:00Z">
                    <w:rPr/>
                  </w:rPrChange>
                </w:rPr>
                <w:t>1=</w:t>
              </w:r>
            </w:ins>
            <w:ins w:id="1058" w:author="Kolovich, Brian" w:date="2018-07-09T10:50:00Z">
              <w:r w:rsidR="00DF420D" w:rsidRPr="001B6F74">
                <w:rPr>
                  <w:sz w:val="18"/>
                  <w:rPrChange w:id="1059" w:author="Kolovich, Brian" w:date="2018-07-09T10:53:00Z">
                    <w:rPr/>
                  </w:rPrChange>
                </w:rPr>
                <w:t>f</w:t>
              </w:r>
            </w:ins>
            <w:ins w:id="1060" w:author="Kolovich, Brian" w:date="2018-07-09T10:37:00Z">
              <w:r w:rsidRPr="001B6F74">
                <w:rPr>
                  <w:sz w:val="18"/>
                  <w:rPrChange w:id="1061" w:author="Kolovich, Brian" w:date="2018-07-09T10:53:00Z">
                    <w:rPr/>
                  </w:rPrChange>
                </w:rPr>
                <w:t>orwards</w:t>
              </w:r>
            </w:ins>
          </w:p>
          <w:p w14:paraId="14DE45E9" w14:textId="0DBD7310" w:rsidR="00051D37" w:rsidRPr="001B6F74" w:rsidRDefault="00051D37">
            <w:pPr>
              <w:ind w:firstLine="0"/>
              <w:jc w:val="left"/>
              <w:rPr>
                <w:ins w:id="1062" w:author="Kolovich, Brian" w:date="2018-07-09T10:37:00Z"/>
                <w:sz w:val="18"/>
                <w:rPrChange w:id="1063" w:author="Kolovich, Brian" w:date="2018-07-09T10:53:00Z">
                  <w:rPr>
                    <w:ins w:id="1064" w:author="Kolovich, Brian" w:date="2018-07-09T10:37:00Z"/>
                  </w:rPr>
                </w:rPrChange>
              </w:rPr>
              <w:pPrChange w:id="1065" w:author="Kolovich, Brian" w:date="2018-07-09T10:52:00Z">
                <w:pPr>
                  <w:ind w:firstLine="0"/>
                </w:pPr>
              </w:pPrChange>
            </w:pPr>
            <w:ins w:id="1066" w:author="Kolovich, Brian" w:date="2018-07-09T10:37:00Z">
              <w:r w:rsidRPr="001B6F74">
                <w:rPr>
                  <w:sz w:val="18"/>
                  <w:rPrChange w:id="1067" w:author="Kolovich, Brian" w:date="2018-07-09T10:53:00Z">
                    <w:rPr/>
                  </w:rPrChange>
                </w:rPr>
                <w:t>0=</w:t>
              </w:r>
            </w:ins>
            <w:ins w:id="1068" w:author="Kolovich, Brian" w:date="2018-07-09T10:50:00Z">
              <w:r w:rsidR="00DF420D" w:rsidRPr="001B6F74">
                <w:rPr>
                  <w:sz w:val="18"/>
                  <w:rPrChange w:id="1069" w:author="Kolovich, Brian" w:date="2018-07-09T10:53:00Z">
                    <w:rPr/>
                  </w:rPrChange>
                </w:rPr>
                <w:t>n</w:t>
              </w:r>
            </w:ins>
            <w:ins w:id="1070" w:author="Kolovich, Brian" w:date="2018-07-09T10:37:00Z">
              <w:r w:rsidRPr="001B6F74">
                <w:rPr>
                  <w:sz w:val="18"/>
                  <w:rPrChange w:id="1071" w:author="Kolovich, Brian" w:date="2018-07-09T10:53:00Z">
                    <w:rPr/>
                  </w:rPrChange>
                </w:rPr>
                <w:t>ot</w:t>
              </w:r>
            </w:ins>
            <w:ins w:id="1072" w:author="Kolovich, Brian" w:date="2018-07-09T10:49:00Z">
              <w:r w:rsidR="00DF420D" w:rsidRPr="001B6F74">
                <w:rPr>
                  <w:sz w:val="18"/>
                  <w:rPrChange w:id="1073" w:author="Kolovich, Brian" w:date="2018-07-09T10:53:00Z">
                    <w:rPr/>
                  </w:rPrChange>
                </w:rPr>
                <w:t xml:space="preserve"> </w:t>
              </w:r>
            </w:ins>
            <w:ins w:id="1074" w:author="Kolovich, Brian" w:date="2018-07-09T10:50:00Z">
              <w:r w:rsidR="00DF420D" w:rsidRPr="001B6F74">
                <w:rPr>
                  <w:sz w:val="18"/>
                  <w:rPrChange w:id="1075" w:author="Kolovich, Brian" w:date="2018-07-09T10:53:00Z">
                    <w:rPr/>
                  </w:rPrChange>
                </w:rPr>
                <w:t>f</w:t>
              </w:r>
            </w:ins>
            <w:ins w:id="1076" w:author="Kolovich, Brian" w:date="2018-07-09T10:37:00Z">
              <w:r w:rsidRPr="001B6F74">
                <w:rPr>
                  <w:sz w:val="18"/>
                  <w:rPrChange w:id="1077" w:author="Kolovich, Brian" w:date="2018-07-09T10:53:00Z">
                    <w:rPr/>
                  </w:rPrChange>
                </w:rPr>
                <w:t>orwards</w:t>
              </w:r>
            </w:ins>
          </w:p>
        </w:tc>
        <w:tc>
          <w:tcPr>
            <w:tcW w:w="1138" w:type="dxa"/>
            <w:noWrap/>
            <w:hideMark/>
            <w:tcPrChange w:id="1078" w:author="Kolovich, Brian" w:date="2018-07-09T10:47:00Z">
              <w:tcPr>
                <w:tcW w:w="1092" w:type="dxa"/>
                <w:gridSpan w:val="2"/>
                <w:noWrap/>
                <w:hideMark/>
              </w:tcPr>
            </w:tcPrChange>
          </w:tcPr>
          <w:p w14:paraId="2E2CC706" w14:textId="77777777" w:rsidR="00051D37" w:rsidRPr="001B6F74" w:rsidRDefault="00051D37">
            <w:pPr>
              <w:ind w:firstLine="0"/>
              <w:jc w:val="left"/>
              <w:rPr>
                <w:ins w:id="1079" w:author="Kolovich, Brian" w:date="2018-07-09T10:37:00Z"/>
                <w:sz w:val="18"/>
                <w:rPrChange w:id="1080" w:author="Kolovich, Brian" w:date="2018-07-09T10:53:00Z">
                  <w:rPr>
                    <w:ins w:id="1081" w:author="Kolovich, Brian" w:date="2018-07-09T10:37:00Z"/>
                  </w:rPr>
                </w:rPrChange>
              </w:rPr>
              <w:pPrChange w:id="1082" w:author="Kolovich, Brian" w:date="2018-07-09T10:52:00Z">
                <w:pPr>
                  <w:ind w:firstLine="0"/>
                </w:pPr>
              </w:pPrChange>
            </w:pPr>
            <w:ins w:id="1083" w:author="Kolovich, Brian" w:date="2018-07-09T10:37:00Z">
              <w:r w:rsidRPr="001B6F74">
                <w:rPr>
                  <w:sz w:val="18"/>
                  <w:rPrChange w:id="1084" w:author="Kolovich, Brian" w:date="2018-07-09T10:53:00Z">
                    <w:rPr/>
                  </w:rPrChange>
                </w:rPr>
                <w:t>Numeric</w:t>
              </w:r>
            </w:ins>
          </w:p>
        </w:tc>
      </w:tr>
      <w:tr w:rsidR="00051D37" w:rsidRPr="00051D37" w14:paraId="0A6FC3A0" w14:textId="77777777" w:rsidTr="00DF420D">
        <w:trPr>
          <w:trHeight w:val="300"/>
          <w:jc w:val="center"/>
          <w:ins w:id="1085" w:author="Kolovich, Brian" w:date="2018-07-09T10:37:00Z"/>
          <w:trPrChange w:id="1086" w:author="Kolovich, Brian" w:date="2018-07-09T10:47:00Z">
            <w:trPr>
              <w:trHeight w:val="300"/>
            </w:trPr>
          </w:trPrChange>
        </w:trPr>
        <w:tc>
          <w:tcPr>
            <w:tcW w:w="1728" w:type="dxa"/>
            <w:noWrap/>
            <w:hideMark/>
            <w:tcPrChange w:id="1087" w:author="Kolovich, Brian" w:date="2018-07-09T10:47:00Z">
              <w:tcPr>
                <w:tcW w:w="1650" w:type="dxa"/>
                <w:gridSpan w:val="2"/>
                <w:noWrap/>
                <w:hideMark/>
              </w:tcPr>
            </w:tcPrChange>
          </w:tcPr>
          <w:p w14:paraId="4112E256" w14:textId="21F3DF5B" w:rsidR="00051D37" w:rsidRPr="001B6F74" w:rsidRDefault="000813A4">
            <w:pPr>
              <w:ind w:firstLine="0"/>
              <w:jc w:val="left"/>
              <w:rPr>
                <w:ins w:id="1088" w:author="Kolovich, Brian" w:date="2018-07-09T10:37:00Z"/>
                <w:sz w:val="18"/>
                <w:rPrChange w:id="1089" w:author="Kolovich, Brian" w:date="2018-07-09T10:53:00Z">
                  <w:rPr>
                    <w:ins w:id="1090" w:author="Kolovich, Brian" w:date="2018-07-09T10:37:00Z"/>
                  </w:rPr>
                </w:rPrChange>
              </w:rPr>
              <w:pPrChange w:id="1091" w:author="Kolovich, Brian" w:date="2018-07-09T10:52:00Z">
                <w:pPr>
                  <w:ind w:firstLine="0"/>
                </w:pPr>
              </w:pPrChange>
            </w:pPr>
            <w:ins w:id="1092" w:author="Kolovich, Brian" w:date="2018-07-09T11:25:00Z">
              <w:r>
                <w:rPr>
                  <w:sz w:val="18"/>
                </w:rPr>
                <w:t>c</w:t>
              </w:r>
            </w:ins>
            <w:ins w:id="1093" w:author="Kolovich, Brian" w:date="2018-07-09T10:37:00Z">
              <w:r w:rsidR="00051D37" w:rsidRPr="001B6F74">
                <w:rPr>
                  <w:sz w:val="18"/>
                  <w:rPrChange w:id="1094" w:author="Kolovich, Brian" w:date="2018-07-09T10:53:00Z">
                    <w:rPr/>
                  </w:rPrChange>
                </w:rPr>
                <w:t>enters</w:t>
              </w:r>
            </w:ins>
          </w:p>
        </w:tc>
        <w:tc>
          <w:tcPr>
            <w:tcW w:w="2585" w:type="dxa"/>
            <w:noWrap/>
            <w:hideMark/>
            <w:tcPrChange w:id="1095" w:author="Kolovich, Brian" w:date="2018-07-09T10:47:00Z">
              <w:tcPr>
                <w:tcW w:w="2653" w:type="dxa"/>
                <w:noWrap/>
                <w:hideMark/>
              </w:tcPr>
            </w:tcPrChange>
          </w:tcPr>
          <w:p w14:paraId="0C81CFE4" w14:textId="77777777" w:rsidR="00051D37" w:rsidRPr="001B6F74" w:rsidRDefault="00051D37">
            <w:pPr>
              <w:ind w:firstLine="0"/>
              <w:jc w:val="left"/>
              <w:rPr>
                <w:ins w:id="1096" w:author="Kolovich, Brian" w:date="2018-07-09T10:37:00Z"/>
                <w:sz w:val="18"/>
                <w:rPrChange w:id="1097" w:author="Kolovich, Brian" w:date="2018-07-09T10:53:00Z">
                  <w:rPr>
                    <w:ins w:id="1098" w:author="Kolovich, Brian" w:date="2018-07-09T10:37:00Z"/>
                  </w:rPr>
                </w:rPrChange>
              </w:rPr>
              <w:pPrChange w:id="1099" w:author="Kolovich, Brian" w:date="2018-07-09T10:52:00Z">
                <w:pPr>
                  <w:ind w:firstLine="0"/>
                </w:pPr>
              </w:pPrChange>
            </w:pPr>
            <w:ins w:id="1100" w:author="Kolovich, Brian" w:date="2018-07-09T10:37:00Z">
              <w:r w:rsidRPr="001B6F74">
                <w:rPr>
                  <w:sz w:val="18"/>
                  <w:rPrChange w:id="1101" w:author="Kolovich, Brian" w:date="2018-07-09T10:53:00Z">
                    <w:rPr/>
                  </w:rPrChange>
                </w:rPr>
                <w:t>Binary variable indicating center position</w:t>
              </w:r>
            </w:ins>
          </w:p>
        </w:tc>
        <w:tc>
          <w:tcPr>
            <w:tcW w:w="1484" w:type="dxa"/>
            <w:noWrap/>
            <w:hideMark/>
            <w:tcPrChange w:id="1102" w:author="Kolovich, Brian" w:date="2018-07-09T10:47:00Z">
              <w:tcPr>
                <w:tcW w:w="1520" w:type="dxa"/>
                <w:gridSpan w:val="2"/>
                <w:noWrap/>
                <w:hideMark/>
              </w:tcPr>
            </w:tcPrChange>
          </w:tcPr>
          <w:p w14:paraId="11A6E73E" w14:textId="22DEDDD3" w:rsidR="00DF420D" w:rsidRPr="001B6F74" w:rsidRDefault="00051D37">
            <w:pPr>
              <w:ind w:firstLine="0"/>
              <w:jc w:val="left"/>
              <w:rPr>
                <w:ins w:id="1103" w:author="Kolovich, Brian" w:date="2018-07-09T10:49:00Z"/>
                <w:sz w:val="18"/>
                <w:rPrChange w:id="1104" w:author="Kolovich, Brian" w:date="2018-07-09T10:53:00Z">
                  <w:rPr>
                    <w:ins w:id="1105" w:author="Kolovich, Brian" w:date="2018-07-09T10:49:00Z"/>
                  </w:rPr>
                </w:rPrChange>
              </w:rPr>
              <w:pPrChange w:id="1106" w:author="Kolovich, Brian" w:date="2018-07-09T10:52:00Z">
                <w:pPr>
                  <w:ind w:firstLine="0"/>
                </w:pPr>
              </w:pPrChange>
            </w:pPr>
            <w:ins w:id="1107" w:author="Kolovich, Brian" w:date="2018-07-09T10:37:00Z">
              <w:r w:rsidRPr="001B6F74">
                <w:rPr>
                  <w:sz w:val="18"/>
                  <w:rPrChange w:id="1108" w:author="Kolovich, Brian" w:date="2018-07-09T10:53:00Z">
                    <w:rPr/>
                  </w:rPrChange>
                </w:rPr>
                <w:t>1=</w:t>
              </w:r>
            </w:ins>
            <w:ins w:id="1109" w:author="Kolovich, Brian" w:date="2018-07-09T10:50:00Z">
              <w:r w:rsidR="00DF420D" w:rsidRPr="001B6F74">
                <w:rPr>
                  <w:sz w:val="18"/>
                  <w:rPrChange w:id="1110" w:author="Kolovich, Brian" w:date="2018-07-09T10:53:00Z">
                    <w:rPr/>
                  </w:rPrChange>
                </w:rPr>
                <w:t>c</w:t>
              </w:r>
            </w:ins>
            <w:ins w:id="1111" w:author="Kolovich, Brian" w:date="2018-07-09T10:37:00Z">
              <w:r w:rsidRPr="001B6F74">
                <w:rPr>
                  <w:sz w:val="18"/>
                  <w:rPrChange w:id="1112" w:author="Kolovich, Brian" w:date="2018-07-09T10:53:00Z">
                    <w:rPr/>
                  </w:rPrChange>
                </w:rPr>
                <w:t>enters</w:t>
              </w:r>
            </w:ins>
          </w:p>
          <w:p w14:paraId="6B111EB7" w14:textId="784CA2BE" w:rsidR="00051D37" w:rsidRPr="001B6F74" w:rsidRDefault="00051D37">
            <w:pPr>
              <w:ind w:firstLine="0"/>
              <w:jc w:val="left"/>
              <w:rPr>
                <w:ins w:id="1113" w:author="Kolovich, Brian" w:date="2018-07-09T10:37:00Z"/>
                <w:sz w:val="18"/>
                <w:rPrChange w:id="1114" w:author="Kolovich, Brian" w:date="2018-07-09T10:53:00Z">
                  <w:rPr>
                    <w:ins w:id="1115" w:author="Kolovich, Brian" w:date="2018-07-09T10:37:00Z"/>
                  </w:rPr>
                </w:rPrChange>
              </w:rPr>
              <w:pPrChange w:id="1116" w:author="Kolovich, Brian" w:date="2018-07-09T10:52:00Z">
                <w:pPr>
                  <w:ind w:firstLine="0"/>
                </w:pPr>
              </w:pPrChange>
            </w:pPr>
            <w:ins w:id="1117" w:author="Kolovich, Brian" w:date="2018-07-09T10:37:00Z">
              <w:r w:rsidRPr="001B6F74">
                <w:rPr>
                  <w:sz w:val="18"/>
                  <w:rPrChange w:id="1118" w:author="Kolovich, Brian" w:date="2018-07-09T10:53:00Z">
                    <w:rPr/>
                  </w:rPrChange>
                </w:rPr>
                <w:t>0=</w:t>
              </w:r>
            </w:ins>
            <w:ins w:id="1119" w:author="Kolovich, Brian" w:date="2018-07-09T10:50:00Z">
              <w:r w:rsidR="00DF420D" w:rsidRPr="001B6F74">
                <w:rPr>
                  <w:sz w:val="18"/>
                  <w:rPrChange w:id="1120" w:author="Kolovich, Brian" w:date="2018-07-09T10:53:00Z">
                    <w:rPr/>
                  </w:rPrChange>
                </w:rPr>
                <w:t>n</w:t>
              </w:r>
            </w:ins>
            <w:ins w:id="1121" w:author="Kolovich, Brian" w:date="2018-07-09T10:37:00Z">
              <w:r w:rsidRPr="001B6F74">
                <w:rPr>
                  <w:sz w:val="18"/>
                  <w:rPrChange w:id="1122" w:author="Kolovich, Brian" w:date="2018-07-09T10:53:00Z">
                    <w:rPr/>
                  </w:rPrChange>
                </w:rPr>
                <w:t xml:space="preserve">ot </w:t>
              </w:r>
            </w:ins>
            <w:ins w:id="1123" w:author="Kolovich, Brian" w:date="2018-07-09T10:50:00Z">
              <w:r w:rsidR="00DF420D" w:rsidRPr="001B6F74">
                <w:rPr>
                  <w:sz w:val="18"/>
                  <w:rPrChange w:id="1124" w:author="Kolovich, Brian" w:date="2018-07-09T10:53:00Z">
                    <w:rPr/>
                  </w:rPrChange>
                </w:rPr>
                <w:t>c</w:t>
              </w:r>
            </w:ins>
            <w:ins w:id="1125" w:author="Kolovich, Brian" w:date="2018-07-09T10:37:00Z">
              <w:r w:rsidRPr="001B6F74">
                <w:rPr>
                  <w:sz w:val="18"/>
                  <w:rPrChange w:id="1126" w:author="Kolovich, Brian" w:date="2018-07-09T10:53:00Z">
                    <w:rPr/>
                  </w:rPrChange>
                </w:rPr>
                <w:t>enters</w:t>
              </w:r>
            </w:ins>
          </w:p>
        </w:tc>
        <w:tc>
          <w:tcPr>
            <w:tcW w:w="1138" w:type="dxa"/>
            <w:noWrap/>
            <w:hideMark/>
            <w:tcPrChange w:id="1127" w:author="Kolovich, Brian" w:date="2018-07-09T10:47:00Z">
              <w:tcPr>
                <w:tcW w:w="1092" w:type="dxa"/>
                <w:gridSpan w:val="2"/>
                <w:noWrap/>
                <w:hideMark/>
              </w:tcPr>
            </w:tcPrChange>
          </w:tcPr>
          <w:p w14:paraId="0AD437DD" w14:textId="77777777" w:rsidR="00051D37" w:rsidRPr="001B6F74" w:rsidRDefault="00051D37">
            <w:pPr>
              <w:ind w:firstLine="0"/>
              <w:jc w:val="left"/>
              <w:rPr>
                <w:ins w:id="1128" w:author="Kolovich, Brian" w:date="2018-07-09T10:37:00Z"/>
                <w:sz w:val="18"/>
                <w:rPrChange w:id="1129" w:author="Kolovich, Brian" w:date="2018-07-09T10:53:00Z">
                  <w:rPr>
                    <w:ins w:id="1130" w:author="Kolovich, Brian" w:date="2018-07-09T10:37:00Z"/>
                  </w:rPr>
                </w:rPrChange>
              </w:rPr>
              <w:pPrChange w:id="1131" w:author="Kolovich, Brian" w:date="2018-07-09T10:52:00Z">
                <w:pPr>
                  <w:ind w:firstLine="0"/>
                </w:pPr>
              </w:pPrChange>
            </w:pPr>
            <w:ins w:id="1132" w:author="Kolovich, Brian" w:date="2018-07-09T10:37:00Z">
              <w:r w:rsidRPr="001B6F74">
                <w:rPr>
                  <w:sz w:val="18"/>
                  <w:rPrChange w:id="1133" w:author="Kolovich, Brian" w:date="2018-07-09T10:53:00Z">
                    <w:rPr/>
                  </w:rPrChange>
                </w:rPr>
                <w:t>Numeric</w:t>
              </w:r>
            </w:ins>
          </w:p>
        </w:tc>
      </w:tr>
      <w:tr w:rsidR="00051D37" w:rsidRPr="00051D37" w14:paraId="3E5040D6" w14:textId="77777777" w:rsidTr="00DF420D">
        <w:trPr>
          <w:trHeight w:val="300"/>
          <w:jc w:val="center"/>
          <w:ins w:id="1134" w:author="Kolovich, Brian" w:date="2018-07-09T10:37:00Z"/>
          <w:trPrChange w:id="1135" w:author="Kolovich, Brian" w:date="2018-07-09T10:47:00Z">
            <w:trPr>
              <w:trHeight w:val="300"/>
            </w:trPr>
          </w:trPrChange>
        </w:trPr>
        <w:tc>
          <w:tcPr>
            <w:tcW w:w="1728" w:type="dxa"/>
            <w:noWrap/>
            <w:hideMark/>
            <w:tcPrChange w:id="1136" w:author="Kolovich, Brian" w:date="2018-07-09T10:47:00Z">
              <w:tcPr>
                <w:tcW w:w="1650" w:type="dxa"/>
                <w:gridSpan w:val="2"/>
                <w:noWrap/>
                <w:hideMark/>
              </w:tcPr>
            </w:tcPrChange>
          </w:tcPr>
          <w:p w14:paraId="7CB07649" w14:textId="730C3D7F" w:rsidR="00051D37" w:rsidRPr="001B6F74" w:rsidRDefault="000813A4">
            <w:pPr>
              <w:ind w:firstLine="0"/>
              <w:jc w:val="left"/>
              <w:rPr>
                <w:ins w:id="1137" w:author="Kolovich, Brian" w:date="2018-07-09T10:37:00Z"/>
                <w:sz w:val="18"/>
                <w:rPrChange w:id="1138" w:author="Kolovich, Brian" w:date="2018-07-09T10:53:00Z">
                  <w:rPr>
                    <w:ins w:id="1139" w:author="Kolovich, Brian" w:date="2018-07-09T10:37:00Z"/>
                  </w:rPr>
                </w:rPrChange>
              </w:rPr>
              <w:pPrChange w:id="1140" w:author="Kolovich, Brian" w:date="2018-07-09T10:52:00Z">
                <w:pPr>
                  <w:ind w:firstLine="0"/>
                </w:pPr>
              </w:pPrChange>
            </w:pPr>
            <w:ins w:id="1141" w:author="Kolovich, Brian" w:date="2018-07-09T11:25:00Z">
              <w:r>
                <w:rPr>
                  <w:sz w:val="18"/>
                </w:rPr>
                <w:t>d</w:t>
              </w:r>
            </w:ins>
            <w:ins w:id="1142" w:author="Kolovich, Brian" w:date="2018-07-09T10:37:00Z">
              <w:r w:rsidR="00051D37" w:rsidRPr="001B6F74">
                <w:rPr>
                  <w:sz w:val="18"/>
                  <w:rPrChange w:id="1143" w:author="Kolovich, Brian" w:date="2018-07-09T10:53:00Z">
                    <w:rPr/>
                  </w:rPrChange>
                </w:rPr>
                <w:t>rafted</w:t>
              </w:r>
            </w:ins>
          </w:p>
        </w:tc>
        <w:tc>
          <w:tcPr>
            <w:tcW w:w="2585" w:type="dxa"/>
            <w:noWrap/>
            <w:hideMark/>
            <w:tcPrChange w:id="1144" w:author="Kolovich, Brian" w:date="2018-07-09T10:47:00Z">
              <w:tcPr>
                <w:tcW w:w="2653" w:type="dxa"/>
                <w:noWrap/>
                <w:hideMark/>
              </w:tcPr>
            </w:tcPrChange>
          </w:tcPr>
          <w:p w14:paraId="18B6D252" w14:textId="064CBF27" w:rsidR="00051D37" w:rsidRPr="001B6F74" w:rsidRDefault="00051D37">
            <w:pPr>
              <w:ind w:firstLine="0"/>
              <w:jc w:val="left"/>
              <w:rPr>
                <w:ins w:id="1145" w:author="Kolovich, Brian" w:date="2018-07-09T10:37:00Z"/>
                <w:sz w:val="18"/>
                <w:rPrChange w:id="1146" w:author="Kolovich, Brian" w:date="2018-07-09T10:53:00Z">
                  <w:rPr>
                    <w:ins w:id="1147" w:author="Kolovich, Brian" w:date="2018-07-09T10:37:00Z"/>
                  </w:rPr>
                </w:rPrChange>
              </w:rPr>
              <w:pPrChange w:id="1148" w:author="Kolovich, Brian" w:date="2018-07-09T10:52:00Z">
                <w:pPr>
                  <w:ind w:firstLine="0"/>
                </w:pPr>
              </w:pPrChange>
            </w:pPr>
            <w:ins w:id="1149" w:author="Kolovich, Brian" w:date="2018-07-09T10:37:00Z">
              <w:r w:rsidRPr="001B6F74">
                <w:rPr>
                  <w:sz w:val="18"/>
                  <w:rPrChange w:id="1150" w:author="Kolovich, Brian" w:date="2018-07-09T10:53:00Z">
                    <w:rPr/>
                  </w:rPrChange>
                </w:rPr>
                <w:t xml:space="preserve">Binary variable indicating drafted or </w:t>
              </w:r>
            </w:ins>
            <w:ins w:id="1151" w:author="Kolovich, Brian" w:date="2018-07-09T10:51:00Z">
              <w:r w:rsidR="00824520" w:rsidRPr="001B6F74">
                <w:rPr>
                  <w:sz w:val="18"/>
                  <w:rPrChange w:id="1152" w:author="Kolovich, Brian" w:date="2018-07-09T10:53:00Z">
                    <w:rPr/>
                  </w:rPrChange>
                </w:rPr>
                <w:t>un</w:t>
              </w:r>
            </w:ins>
            <w:ins w:id="1153" w:author="Kolovich, Brian" w:date="2018-07-09T10:37:00Z">
              <w:r w:rsidRPr="001B6F74">
                <w:rPr>
                  <w:sz w:val="18"/>
                  <w:rPrChange w:id="1154" w:author="Kolovich, Brian" w:date="2018-07-09T10:53:00Z">
                    <w:rPr/>
                  </w:rPrChange>
                </w:rPr>
                <w:t>drafted</w:t>
              </w:r>
            </w:ins>
          </w:p>
        </w:tc>
        <w:tc>
          <w:tcPr>
            <w:tcW w:w="1484" w:type="dxa"/>
            <w:noWrap/>
            <w:hideMark/>
            <w:tcPrChange w:id="1155" w:author="Kolovich, Brian" w:date="2018-07-09T10:47:00Z">
              <w:tcPr>
                <w:tcW w:w="1520" w:type="dxa"/>
                <w:gridSpan w:val="2"/>
                <w:noWrap/>
                <w:hideMark/>
              </w:tcPr>
            </w:tcPrChange>
          </w:tcPr>
          <w:p w14:paraId="23BBF205" w14:textId="2A340FCB" w:rsidR="00DF420D" w:rsidRPr="001B6F74" w:rsidRDefault="00051D37">
            <w:pPr>
              <w:ind w:firstLine="0"/>
              <w:jc w:val="left"/>
              <w:rPr>
                <w:ins w:id="1156" w:author="Kolovich, Brian" w:date="2018-07-09T10:49:00Z"/>
                <w:sz w:val="18"/>
                <w:rPrChange w:id="1157" w:author="Kolovich, Brian" w:date="2018-07-09T10:53:00Z">
                  <w:rPr>
                    <w:ins w:id="1158" w:author="Kolovich, Brian" w:date="2018-07-09T10:49:00Z"/>
                  </w:rPr>
                </w:rPrChange>
              </w:rPr>
              <w:pPrChange w:id="1159" w:author="Kolovich, Brian" w:date="2018-07-09T10:52:00Z">
                <w:pPr>
                  <w:ind w:firstLine="0"/>
                </w:pPr>
              </w:pPrChange>
            </w:pPr>
            <w:ins w:id="1160" w:author="Kolovich, Brian" w:date="2018-07-09T10:37:00Z">
              <w:r w:rsidRPr="001B6F74">
                <w:rPr>
                  <w:sz w:val="18"/>
                  <w:rPrChange w:id="1161" w:author="Kolovich, Brian" w:date="2018-07-09T10:53:00Z">
                    <w:rPr/>
                  </w:rPrChange>
                </w:rPr>
                <w:t>1=</w:t>
              </w:r>
            </w:ins>
            <w:ins w:id="1162" w:author="Kolovich, Brian" w:date="2018-07-09T10:50:00Z">
              <w:r w:rsidR="00DF420D" w:rsidRPr="001B6F74">
                <w:rPr>
                  <w:sz w:val="18"/>
                  <w:rPrChange w:id="1163" w:author="Kolovich, Brian" w:date="2018-07-09T10:53:00Z">
                    <w:rPr/>
                  </w:rPrChange>
                </w:rPr>
                <w:t>drafted</w:t>
              </w:r>
            </w:ins>
          </w:p>
          <w:p w14:paraId="38AF5ABF" w14:textId="2118354E" w:rsidR="00051D37" w:rsidRPr="001B6F74" w:rsidRDefault="00051D37">
            <w:pPr>
              <w:ind w:firstLine="0"/>
              <w:jc w:val="left"/>
              <w:rPr>
                <w:ins w:id="1164" w:author="Kolovich, Brian" w:date="2018-07-09T10:37:00Z"/>
                <w:sz w:val="18"/>
                <w:rPrChange w:id="1165" w:author="Kolovich, Brian" w:date="2018-07-09T10:53:00Z">
                  <w:rPr>
                    <w:ins w:id="1166" w:author="Kolovich, Brian" w:date="2018-07-09T10:37:00Z"/>
                  </w:rPr>
                </w:rPrChange>
              </w:rPr>
              <w:pPrChange w:id="1167" w:author="Kolovich, Brian" w:date="2018-07-09T10:52:00Z">
                <w:pPr>
                  <w:ind w:firstLine="0"/>
                </w:pPr>
              </w:pPrChange>
            </w:pPr>
            <w:ins w:id="1168" w:author="Kolovich, Brian" w:date="2018-07-09T10:37:00Z">
              <w:r w:rsidRPr="001B6F74">
                <w:rPr>
                  <w:sz w:val="18"/>
                  <w:rPrChange w:id="1169" w:author="Kolovich, Brian" w:date="2018-07-09T10:53:00Z">
                    <w:rPr/>
                  </w:rPrChange>
                </w:rPr>
                <w:t>0=</w:t>
              </w:r>
            </w:ins>
            <w:ins w:id="1170" w:author="Kolovich, Brian" w:date="2018-07-09T10:50:00Z">
              <w:r w:rsidR="00824520" w:rsidRPr="001B6F74">
                <w:rPr>
                  <w:sz w:val="18"/>
                  <w:rPrChange w:id="1171" w:author="Kolovich, Brian" w:date="2018-07-09T10:53:00Z">
                    <w:rPr/>
                  </w:rPrChange>
                </w:rPr>
                <w:t>un</w:t>
              </w:r>
              <w:r w:rsidR="00DF420D" w:rsidRPr="001B6F74">
                <w:rPr>
                  <w:sz w:val="18"/>
                  <w:rPrChange w:id="1172" w:author="Kolovich, Brian" w:date="2018-07-09T10:53:00Z">
                    <w:rPr/>
                  </w:rPrChange>
                </w:rPr>
                <w:t>drafted</w:t>
              </w:r>
            </w:ins>
          </w:p>
        </w:tc>
        <w:tc>
          <w:tcPr>
            <w:tcW w:w="1138" w:type="dxa"/>
            <w:noWrap/>
            <w:hideMark/>
            <w:tcPrChange w:id="1173" w:author="Kolovich, Brian" w:date="2018-07-09T10:47:00Z">
              <w:tcPr>
                <w:tcW w:w="1092" w:type="dxa"/>
                <w:gridSpan w:val="2"/>
                <w:noWrap/>
                <w:hideMark/>
              </w:tcPr>
            </w:tcPrChange>
          </w:tcPr>
          <w:p w14:paraId="3A392BC0" w14:textId="77777777" w:rsidR="00051D37" w:rsidRPr="001B6F74" w:rsidRDefault="00051D37">
            <w:pPr>
              <w:ind w:firstLine="0"/>
              <w:jc w:val="left"/>
              <w:rPr>
                <w:ins w:id="1174" w:author="Kolovich, Brian" w:date="2018-07-09T10:37:00Z"/>
                <w:sz w:val="18"/>
                <w:rPrChange w:id="1175" w:author="Kolovich, Brian" w:date="2018-07-09T10:53:00Z">
                  <w:rPr>
                    <w:ins w:id="1176" w:author="Kolovich, Brian" w:date="2018-07-09T10:37:00Z"/>
                  </w:rPr>
                </w:rPrChange>
              </w:rPr>
              <w:pPrChange w:id="1177" w:author="Kolovich, Brian" w:date="2018-07-09T10:52:00Z">
                <w:pPr>
                  <w:ind w:firstLine="0"/>
                </w:pPr>
              </w:pPrChange>
            </w:pPr>
            <w:ins w:id="1178" w:author="Kolovich, Brian" w:date="2018-07-09T10:37:00Z">
              <w:r w:rsidRPr="001B6F74">
                <w:rPr>
                  <w:sz w:val="18"/>
                  <w:rPrChange w:id="1179" w:author="Kolovich, Brian" w:date="2018-07-09T10:53:00Z">
                    <w:rPr/>
                  </w:rPrChange>
                </w:rPr>
                <w:t>Numeric</w:t>
              </w:r>
            </w:ins>
          </w:p>
        </w:tc>
      </w:tr>
    </w:tbl>
    <w:p w14:paraId="74D19020" w14:textId="77777777" w:rsidR="00051D37" w:rsidRDefault="00051D37" w:rsidP="000A7846">
      <w:pPr>
        <w:ind w:firstLine="0"/>
        <w:rPr>
          <w:ins w:id="1180" w:author="Kolovich, Brian" w:date="2018-07-09T10:35:00Z"/>
        </w:rPr>
      </w:pPr>
    </w:p>
    <w:p w14:paraId="70D5415F" w14:textId="77777777" w:rsidR="00051D37" w:rsidRDefault="00051D37" w:rsidP="000A7846">
      <w:pPr>
        <w:ind w:firstLine="0"/>
        <w:rPr>
          <w:ins w:id="1181" w:author="Kolovich, Brian" w:date="2018-07-09T10:35:00Z"/>
        </w:rPr>
      </w:pPr>
    </w:p>
    <w:p w14:paraId="21F76BBF" w14:textId="115C6F1C" w:rsidR="00F23BD2" w:rsidRDefault="001119F8" w:rsidP="000A7846">
      <w:pPr>
        <w:ind w:firstLine="0"/>
        <w:rPr>
          <w:ins w:id="1182" w:author="Kolovich, Brian" w:date="2018-07-09T11:36:00Z"/>
          <w:color w:val="0070C0"/>
        </w:rPr>
      </w:pPr>
      <w:ins w:id="1183" w:author="Kolovich, Brian" w:date="2018-07-09T12:04:00Z">
        <w:r>
          <w:rPr>
            <w:color w:val="0070C0"/>
          </w:rPr>
          <w:t xml:space="preserve">The </w:t>
        </w:r>
      </w:ins>
      <w:ins w:id="1184" w:author="Kolovich, Brian" w:date="2018-07-09T11:00:00Z">
        <w:r w:rsidR="005F0EA8" w:rsidRPr="0062447A">
          <w:rPr>
            <w:color w:val="0070C0"/>
            <w:rPrChange w:id="1185" w:author="Kolovich, Brian" w:date="2018-07-09T11:18:00Z">
              <w:rPr/>
            </w:rPrChange>
          </w:rPr>
          <w:t xml:space="preserve">biometric </w:t>
        </w:r>
      </w:ins>
      <w:ins w:id="1186" w:author="Kolovich, Brian" w:date="2018-07-09T12:04:00Z">
        <w:r>
          <w:rPr>
            <w:color w:val="0070C0"/>
          </w:rPr>
          <w:t>data</w:t>
        </w:r>
      </w:ins>
      <w:ins w:id="1187" w:author="Kolovich, Brian" w:date="2018-07-09T11:00:00Z">
        <w:r w:rsidR="005F0EA8" w:rsidRPr="0062447A">
          <w:rPr>
            <w:color w:val="0070C0"/>
            <w:rPrChange w:id="1188" w:author="Kolovich, Brian" w:date="2018-07-09T11:18:00Z">
              <w:rPr/>
            </w:rPrChange>
          </w:rPr>
          <w:t>, player name, and draft year were pulled</w:t>
        </w:r>
      </w:ins>
      <w:ins w:id="1189" w:author="Kolovich, Brian" w:date="2018-07-09T11:57:00Z">
        <w:r w:rsidR="00133DFC">
          <w:rPr>
            <w:color w:val="0070C0"/>
          </w:rPr>
          <w:t xml:space="preserve"> and aggregated</w:t>
        </w:r>
      </w:ins>
      <w:ins w:id="1190" w:author="Kolovich, Brian" w:date="2018-07-09T11:00:00Z">
        <w:r w:rsidR="005F0EA8" w:rsidRPr="0062447A">
          <w:rPr>
            <w:color w:val="0070C0"/>
            <w:rPrChange w:id="1191" w:author="Kolovich, Brian" w:date="2018-07-09T11:18:00Z">
              <w:rPr/>
            </w:rPrChange>
          </w:rPr>
          <w:t xml:space="preserve"> directly from a user uploaded</w:t>
        </w:r>
      </w:ins>
      <w:ins w:id="1192" w:author="Kolovich, Brian" w:date="2018-07-09T11:01:00Z">
        <w:r w:rsidR="005F0EA8" w:rsidRPr="0062447A">
          <w:rPr>
            <w:color w:val="0070C0"/>
            <w:rPrChange w:id="1193" w:author="Kolovich, Brian" w:date="2018-07-09T11:18:00Z">
              <w:rPr/>
            </w:rPrChange>
          </w:rPr>
          <w:t xml:space="preserve"> dataset </w:t>
        </w:r>
      </w:ins>
      <w:ins w:id="1194" w:author="Daniel Engels" w:date="2018-06-05T12:12:00Z">
        <w:del w:id="1195" w:author="Kolovich, Brian" w:date="2018-07-09T10:29:00Z">
          <w:r w:rsidR="004B0128" w:rsidRPr="0062447A" w:rsidDel="00BF4E24">
            <w:rPr>
              <w:color w:val="0070C0"/>
              <w:rPrChange w:id="1196" w:author="Kolovich, Brian" w:date="2018-07-09T11:18:00Z">
                <w:rPr/>
              </w:rPrChange>
            </w:rPr>
            <w:delText xml:space="preserve">REFER TO MY PREVIOUS COMMENTS. THIS IS UNACCEPTABLE. THE DATA SET SHOULD BE ITS OWN SECTION WITH COMPLETE DESCRIPTION. </w:delText>
          </w:r>
        </w:del>
      </w:ins>
      <w:del w:id="1197" w:author="Kolovich, Brian" w:date="2018-07-09T11:00:00Z">
        <w:r w:rsidR="000A7846" w:rsidRPr="0062447A" w:rsidDel="005F0EA8">
          <w:rPr>
            <w:color w:val="0070C0"/>
            <w:rPrChange w:id="1198" w:author="Kolovich, Brian" w:date="2018-07-09T11:18:00Z">
              <w:rPr/>
            </w:rPrChange>
          </w:rPr>
          <w:delText xml:space="preserve">The data set </w:delText>
        </w:r>
      </w:del>
      <w:del w:id="1199" w:author="Kolovich, Brian" w:date="2018-07-09T11:01:00Z">
        <w:r w:rsidR="000A7846" w:rsidRPr="0062447A" w:rsidDel="005F0EA8">
          <w:rPr>
            <w:color w:val="0070C0"/>
            <w:rPrChange w:id="1200" w:author="Kolovich, Brian" w:date="2018-07-09T11:18:00Z">
              <w:rPr/>
            </w:rPrChange>
          </w:rPr>
          <w:delText xml:space="preserve">is from a user uploaded CSV file </w:delText>
        </w:r>
      </w:del>
      <w:r w:rsidR="000A7846" w:rsidRPr="0062447A">
        <w:rPr>
          <w:color w:val="0070C0"/>
          <w:rPrChange w:id="1201" w:author="Kolovich, Brian" w:date="2018-07-09T11:18:00Z">
            <w:rPr/>
          </w:rPrChange>
        </w:rPr>
        <w:t xml:space="preserve">via the following </w:t>
      </w:r>
      <w:del w:id="1202" w:author="Kolovich, Brian" w:date="2018-07-09T11:36:00Z">
        <w:r w:rsidR="000A7846" w:rsidRPr="0062447A" w:rsidDel="00F23BD2">
          <w:rPr>
            <w:color w:val="0070C0"/>
            <w:rPrChange w:id="1203" w:author="Kolovich, Brian" w:date="2018-07-09T11:18:00Z">
              <w:rPr/>
            </w:rPrChange>
          </w:rPr>
          <w:delText>link</w:delText>
        </w:r>
      </w:del>
      <w:ins w:id="1204" w:author="Kolovich, Brian" w:date="2018-07-09T11:36:00Z">
        <w:r w:rsidR="00F23BD2">
          <w:rPr>
            <w:color w:val="0070C0"/>
          </w:rPr>
          <w:t>Web site</w:t>
        </w:r>
      </w:ins>
      <w:r w:rsidR="000A7846" w:rsidRPr="0062447A">
        <w:rPr>
          <w:color w:val="0070C0"/>
          <w:rPrChange w:id="1205" w:author="Kolovich, Brian" w:date="2018-07-09T11:18:00Z">
            <w:rPr/>
          </w:rPrChange>
        </w:rPr>
        <w:t>:</w:t>
      </w:r>
      <w:ins w:id="1206" w:author="Kolovich, Brian" w:date="2018-07-09T12:07:00Z">
        <w:r>
          <w:rPr>
            <w:color w:val="0070C0"/>
          </w:rPr>
          <w:t xml:space="preserve"> </w:t>
        </w:r>
      </w:ins>
      <w:del w:id="1207" w:author="Kolovich, Brian" w:date="2018-07-09T11:36:00Z">
        <w:r w:rsidR="000A7846" w:rsidRPr="0062447A" w:rsidDel="00F23BD2">
          <w:rPr>
            <w:color w:val="0070C0"/>
            <w:rPrChange w:id="1208" w:author="Kolovich, Brian" w:date="2018-07-09T11:18:00Z">
              <w:rPr/>
            </w:rPrChange>
          </w:rPr>
          <w:delText xml:space="preserve"> </w:delText>
        </w:r>
      </w:del>
      <w:r w:rsidR="005F0EA8" w:rsidRPr="0062447A">
        <w:rPr>
          <w:color w:val="0070C0"/>
          <w:rPrChange w:id="1209" w:author="Kolovich, Brian" w:date="2018-07-09T11:18:00Z">
            <w:rPr/>
          </w:rPrChange>
        </w:rPr>
        <w:fldChar w:fldCharType="begin"/>
      </w:r>
      <w:r w:rsidR="005F0EA8" w:rsidRPr="0062447A">
        <w:rPr>
          <w:color w:val="0070C0"/>
          <w:rPrChange w:id="1210" w:author="Kolovich, Brian" w:date="2018-07-09T11:18:00Z">
            <w:rPr/>
          </w:rPrChange>
        </w:rPr>
        <w:instrText xml:space="preserve"> HYPERLINK "https://data.world/achou/nba-draft-combine-measurements" </w:instrText>
      </w:r>
      <w:r w:rsidR="005F0EA8" w:rsidRPr="0062447A">
        <w:rPr>
          <w:color w:val="0070C0"/>
          <w:rPrChange w:id="1211" w:author="Kolovich, Brian" w:date="2018-07-09T11:18:00Z">
            <w:rPr/>
          </w:rPrChange>
        </w:rPr>
        <w:fldChar w:fldCharType="separate"/>
      </w:r>
      <w:r w:rsidR="000A7846" w:rsidRPr="0062447A">
        <w:rPr>
          <w:color w:val="0070C0"/>
          <w:rPrChange w:id="1212" w:author="Kolovich, Brian" w:date="2018-07-09T11:18:00Z">
            <w:rPr/>
          </w:rPrChange>
        </w:rPr>
        <w:t>https://data.world/achou/nba-draft-combine-measurements</w:t>
      </w:r>
      <w:r w:rsidR="005F0EA8" w:rsidRPr="0062447A">
        <w:rPr>
          <w:color w:val="0070C0"/>
          <w:rPrChange w:id="1213" w:author="Kolovich, Brian" w:date="2018-07-09T11:18:00Z">
            <w:rPr/>
          </w:rPrChange>
        </w:rPr>
        <w:fldChar w:fldCharType="end"/>
      </w:r>
      <w:r w:rsidR="00483BD4" w:rsidRPr="0062447A">
        <w:rPr>
          <w:color w:val="0070C0"/>
          <w:rPrChange w:id="1214" w:author="Kolovich, Brian" w:date="2018-07-09T11:18:00Z">
            <w:rPr/>
          </w:rPrChange>
        </w:rPr>
        <w:t xml:space="preserve">. </w:t>
      </w:r>
    </w:p>
    <w:p w14:paraId="48B81943" w14:textId="77777777" w:rsidR="00F23BD2" w:rsidRDefault="00F23BD2" w:rsidP="000A7846">
      <w:pPr>
        <w:ind w:firstLine="0"/>
        <w:rPr>
          <w:ins w:id="1215" w:author="Kolovich, Brian" w:date="2018-07-09T11:36:00Z"/>
        </w:rPr>
      </w:pPr>
    </w:p>
    <w:p w14:paraId="30852EC6" w14:textId="4C7D1951" w:rsidR="005F0EA8" w:rsidRPr="001F3E3C" w:rsidRDefault="000A7846" w:rsidP="000A7846">
      <w:pPr>
        <w:ind w:firstLine="0"/>
        <w:rPr>
          <w:ins w:id="1216" w:author="Kolovich, Brian" w:date="2018-07-09T11:20:00Z"/>
          <w:color w:val="0070C0"/>
          <w:rPrChange w:id="1217" w:author="Kolovich, Brian" w:date="2018-07-09T12:13:00Z">
            <w:rPr>
              <w:ins w:id="1218" w:author="Kolovich, Brian" w:date="2018-07-09T11:20:00Z"/>
            </w:rPr>
          </w:rPrChange>
        </w:rPr>
      </w:pPr>
      <w:r w:rsidRPr="001F3E3C">
        <w:rPr>
          <w:color w:val="0070C0"/>
          <w:rPrChange w:id="1219" w:author="Kolovich, Brian" w:date="2018-07-09T12:13:00Z">
            <w:rPr/>
          </w:rPrChange>
        </w:rPr>
        <w:t>It consists of</w:t>
      </w:r>
      <w:r w:rsidR="00483BD4" w:rsidRPr="001F3E3C">
        <w:rPr>
          <w:color w:val="0070C0"/>
          <w:rPrChange w:id="1220" w:author="Kolovich, Brian" w:date="2018-07-09T12:13:00Z">
            <w:rPr/>
          </w:rPrChange>
        </w:rPr>
        <w:t xml:space="preserve"> a</w:t>
      </w:r>
      <w:r w:rsidRPr="001F3E3C">
        <w:rPr>
          <w:color w:val="0070C0"/>
          <w:rPrChange w:id="1221" w:author="Kolovich, Brian" w:date="2018-07-09T12:13:00Z">
            <w:rPr/>
          </w:rPrChange>
        </w:rPr>
        <w:t xml:space="preserve"> basketball player’s biometric statistics from their respective NBA draft combine, which is held annually prior to the actual draft. The biometric statistics consist of wingspan, hand size, vertical jump, etc. </w:t>
      </w:r>
      <w:del w:id="1222" w:author="Kolovich, Brian" w:date="2018-07-09T12:05:00Z">
        <w:r w:rsidRPr="001F3E3C" w:rsidDel="001119F8">
          <w:rPr>
            <w:color w:val="0070C0"/>
            <w:rPrChange w:id="1223" w:author="Kolovich, Brian" w:date="2018-07-09T12:13:00Z">
              <w:rPr/>
            </w:rPrChange>
          </w:rPr>
          <w:delText xml:space="preserve">Due to sparseness in historical data, the dataset was limited to only the players who participated in every biometric measure and was limited to the draft combines from 2009 through 2014. 2014 was chosen as the cut-off year since we believe anything less than that was not sufficient time for a player to realize whether he would be able to remain the NBA. </w:delText>
        </w:r>
      </w:del>
    </w:p>
    <w:p w14:paraId="5822C5AF" w14:textId="4906A71C" w:rsidR="000813A4" w:rsidRDefault="000813A4" w:rsidP="000A7846">
      <w:pPr>
        <w:ind w:firstLine="0"/>
        <w:rPr>
          <w:ins w:id="1224" w:author="Kolovich, Brian" w:date="2018-07-09T11:20:00Z"/>
        </w:rPr>
      </w:pPr>
    </w:p>
    <w:p w14:paraId="431DE43C" w14:textId="3C20F0D6" w:rsidR="002820EE" w:rsidRDefault="00133DFC" w:rsidP="000A7846">
      <w:pPr>
        <w:ind w:firstLine="0"/>
        <w:rPr>
          <w:ins w:id="1225" w:author="Kolovich, Brian" w:date="2018-07-09T12:12:00Z"/>
          <w:color w:val="0070C0"/>
        </w:rPr>
      </w:pPr>
      <w:ins w:id="1226" w:author="Kolovich, Brian" w:date="2018-07-09T11:57:00Z">
        <w:r>
          <w:rPr>
            <w:color w:val="0070C0"/>
          </w:rPr>
          <w:t>Additio</w:t>
        </w:r>
      </w:ins>
      <w:ins w:id="1227" w:author="Kolovich, Brian" w:date="2018-07-09T11:58:00Z">
        <w:r>
          <w:rPr>
            <w:color w:val="0070C0"/>
          </w:rPr>
          <w:t>nally, t</w:t>
        </w:r>
      </w:ins>
      <w:ins w:id="1228" w:author="Kolovich, Brian" w:date="2018-07-09T11:20:00Z">
        <w:r w:rsidR="000813A4" w:rsidRPr="000813A4">
          <w:rPr>
            <w:color w:val="0070C0"/>
            <w:rPrChange w:id="1229" w:author="Kolovich, Brian" w:date="2018-07-09T11:22:00Z">
              <w:rPr/>
            </w:rPrChange>
          </w:rPr>
          <w:t xml:space="preserve">he </w:t>
        </w:r>
      </w:ins>
      <w:ins w:id="1230" w:author="Kolovich, Brian" w:date="2018-07-09T11:21:00Z">
        <w:r w:rsidR="000813A4" w:rsidRPr="000813A4">
          <w:rPr>
            <w:color w:val="0070C0"/>
            <w:rPrChange w:id="1231" w:author="Kolovich, Brian" w:date="2018-07-09T11:22:00Z">
              <w:rPr/>
            </w:rPrChange>
          </w:rPr>
          <w:t>college statistics and college</w:t>
        </w:r>
      </w:ins>
      <w:ins w:id="1232" w:author="Kolovich, Brian" w:date="2018-07-09T11:33:00Z">
        <w:r w:rsidR="008A527A">
          <w:rPr>
            <w:color w:val="0070C0"/>
          </w:rPr>
          <w:t xml:space="preserve"> attended</w:t>
        </w:r>
      </w:ins>
      <w:ins w:id="1233" w:author="Kolovich, Brian" w:date="2018-07-09T11:21:00Z">
        <w:r w:rsidR="000813A4" w:rsidRPr="000813A4">
          <w:rPr>
            <w:color w:val="0070C0"/>
            <w:rPrChange w:id="1234" w:author="Kolovich, Brian" w:date="2018-07-09T11:22:00Z">
              <w:rPr/>
            </w:rPrChange>
          </w:rPr>
          <w:t xml:space="preserve"> data were scrape</w:t>
        </w:r>
      </w:ins>
      <w:ins w:id="1235" w:author="Kolovich, Brian" w:date="2018-07-09T11:22:00Z">
        <w:r w:rsidR="000813A4" w:rsidRPr="000813A4">
          <w:rPr>
            <w:color w:val="0070C0"/>
            <w:rPrChange w:id="1236" w:author="Kolovich, Brian" w:date="2018-07-09T11:22:00Z">
              <w:rPr/>
            </w:rPrChange>
          </w:rPr>
          <w:t xml:space="preserve">d from the following </w:t>
        </w:r>
      </w:ins>
      <w:ins w:id="1237" w:author="Kolovich, Brian" w:date="2018-07-09T11:36:00Z">
        <w:r w:rsidR="00F23BD2">
          <w:rPr>
            <w:color w:val="0070C0"/>
          </w:rPr>
          <w:t>Web site</w:t>
        </w:r>
      </w:ins>
      <w:ins w:id="1238" w:author="Kolovich, Brian" w:date="2018-07-09T11:58:00Z">
        <w:r w:rsidR="002820EE">
          <w:rPr>
            <w:color w:val="0070C0"/>
          </w:rPr>
          <w:t xml:space="preserve"> and combined with the biometric data</w:t>
        </w:r>
      </w:ins>
      <w:ins w:id="1239" w:author="Kolovich, Brian" w:date="2018-07-09T11:22:00Z">
        <w:r w:rsidR="000813A4" w:rsidRPr="000813A4">
          <w:rPr>
            <w:color w:val="0070C0"/>
            <w:rPrChange w:id="1240" w:author="Kolovich, Brian" w:date="2018-07-09T11:22:00Z">
              <w:rPr/>
            </w:rPrChange>
          </w:rPr>
          <w:t>:</w:t>
        </w:r>
      </w:ins>
      <w:ins w:id="1241" w:author="Kolovich, Brian" w:date="2018-07-09T12:08:00Z">
        <w:r w:rsidR="00472EED">
          <w:rPr>
            <w:color w:val="0070C0"/>
          </w:rPr>
          <w:t xml:space="preserve"> </w:t>
        </w:r>
      </w:ins>
      <w:ins w:id="1242" w:author="Kolovich, Brian" w:date="2018-07-09T11:22:00Z">
        <w:r w:rsidR="000813A4" w:rsidRPr="000813A4">
          <w:rPr>
            <w:color w:val="0070C0"/>
            <w:rPrChange w:id="1243" w:author="Kolovich, Brian" w:date="2018-07-09T11:22:00Z">
              <w:rPr/>
            </w:rPrChange>
          </w:rPr>
          <w:fldChar w:fldCharType="begin"/>
        </w:r>
        <w:r w:rsidR="000813A4" w:rsidRPr="000813A4">
          <w:rPr>
            <w:color w:val="0070C0"/>
            <w:rPrChange w:id="1244" w:author="Kolovich, Brian" w:date="2018-07-09T11:22:00Z">
              <w:rPr/>
            </w:rPrChange>
          </w:rPr>
          <w:instrText xml:space="preserve"> HYPERLINK "https://www.sports-reference.com/cbb/players" </w:instrText>
        </w:r>
        <w:r w:rsidR="000813A4" w:rsidRPr="000813A4">
          <w:rPr>
            <w:color w:val="0070C0"/>
            <w:rPrChange w:id="1245" w:author="Kolovich, Brian" w:date="2018-07-09T11:22:00Z">
              <w:rPr/>
            </w:rPrChange>
          </w:rPr>
          <w:fldChar w:fldCharType="separate"/>
        </w:r>
        <w:r w:rsidR="000813A4" w:rsidRPr="000813A4">
          <w:rPr>
            <w:rStyle w:val="Hyperlink"/>
            <w:color w:val="0070C0"/>
            <w:rPrChange w:id="1246" w:author="Kolovich, Brian" w:date="2018-07-09T11:22:00Z">
              <w:rPr>
                <w:rStyle w:val="Hyperlink"/>
              </w:rPr>
            </w:rPrChange>
          </w:rPr>
          <w:t>https://www.sports-reference.com/cbb/players</w:t>
        </w:r>
        <w:r w:rsidR="000813A4" w:rsidRPr="000813A4">
          <w:rPr>
            <w:color w:val="0070C0"/>
            <w:rPrChange w:id="1247" w:author="Kolovich, Brian" w:date="2018-07-09T11:22:00Z">
              <w:rPr/>
            </w:rPrChange>
          </w:rPr>
          <w:fldChar w:fldCharType="end"/>
        </w:r>
      </w:ins>
      <w:ins w:id="1248" w:author="Kolovich, Brian" w:date="2018-07-09T12:08:00Z">
        <w:r w:rsidR="00472EED">
          <w:rPr>
            <w:color w:val="0070C0"/>
          </w:rPr>
          <w:t xml:space="preserve">. </w:t>
        </w:r>
      </w:ins>
      <w:ins w:id="1249" w:author="Kolovich, Brian" w:date="2018-07-09T12:10:00Z">
        <w:r w:rsidR="00472EED">
          <w:rPr>
            <w:color w:val="0070C0"/>
          </w:rPr>
          <w:t>For college statistics, we used the average</w:t>
        </w:r>
      </w:ins>
      <w:ins w:id="1250" w:author="Kolovich, Brian" w:date="2018-07-09T12:11:00Z">
        <w:r w:rsidR="00472EED">
          <w:rPr>
            <w:color w:val="0070C0"/>
          </w:rPr>
          <w:t>s for all statistics along with total games, which is just the total</w:t>
        </w:r>
      </w:ins>
      <w:ins w:id="1251" w:author="Kolovich, Brian" w:date="2018-07-09T12:12:00Z">
        <w:r w:rsidR="00472EED">
          <w:rPr>
            <w:color w:val="0070C0"/>
          </w:rPr>
          <w:t xml:space="preserve"> number</w:t>
        </w:r>
      </w:ins>
      <w:ins w:id="1252" w:author="Kolovich, Brian" w:date="2018-07-09T12:11:00Z">
        <w:r w:rsidR="00472EED">
          <w:rPr>
            <w:color w:val="0070C0"/>
          </w:rPr>
          <w:t xml:space="preserve"> of </w:t>
        </w:r>
      </w:ins>
      <w:ins w:id="1253" w:author="Kolovich, Brian" w:date="2018-07-09T12:12:00Z">
        <w:r w:rsidR="00472EED">
          <w:rPr>
            <w:color w:val="0070C0"/>
          </w:rPr>
          <w:t>games played</w:t>
        </w:r>
      </w:ins>
      <w:ins w:id="1254" w:author="Kolovich, Brian" w:date="2018-07-09T12:11:00Z">
        <w:r w:rsidR="00472EED">
          <w:rPr>
            <w:color w:val="0070C0"/>
          </w:rPr>
          <w:t>.</w:t>
        </w:r>
      </w:ins>
      <w:ins w:id="1255" w:author="Kolovich, Brian" w:date="2018-07-09T12:10:00Z">
        <w:r w:rsidR="00472EED">
          <w:rPr>
            <w:color w:val="0070C0"/>
          </w:rPr>
          <w:t xml:space="preserve"> </w:t>
        </w:r>
      </w:ins>
    </w:p>
    <w:p w14:paraId="56C428B1" w14:textId="77777777" w:rsidR="00472EED" w:rsidRPr="000813A4" w:rsidRDefault="00472EED" w:rsidP="000A7846">
      <w:pPr>
        <w:ind w:firstLine="0"/>
        <w:rPr>
          <w:ins w:id="1256" w:author="Kolovich, Brian" w:date="2018-07-09T11:01:00Z"/>
          <w:color w:val="0070C0"/>
          <w:rPrChange w:id="1257" w:author="Kolovich, Brian" w:date="2018-07-09T11:22:00Z">
            <w:rPr>
              <w:ins w:id="1258" w:author="Kolovich, Brian" w:date="2018-07-09T11:01:00Z"/>
            </w:rPr>
          </w:rPrChange>
        </w:rPr>
      </w:pPr>
    </w:p>
    <w:p w14:paraId="78F5DE41" w14:textId="4AD3C38E" w:rsidR="00F23BD2" w:rsidRPr="00133DFC" w:rsidRDefault="002820EE" w:rsidP="000A7846">
      <w:pPr>
        <w:ind w:firstLine="0"/>
        <w:rPr>
          <w:ins w:id="1259" w:author="Kolovich, Brian" w:date="2018-07-09T11:35:00Z"/>
          <w:color w:val="0070C0"/>
          <w:rPrChange w:id="1260" w:author="Kolovich, Brian" w:date="2018-07-09T11:56:00Z">
            <w:rPr>
              <w:ins w:id="1261" w:author="Kolovich, Brian" w:date="2018-07-09T11:35:00Z"/>
            </w:rPr>
          </w:rPrChange>
        </w:rPr>
      </w:pPr>
      <w:ins w:id="1262" w:author="Kolovich, Brian" w:date="2018-07-09T12:01:00Z">
        <w:r>
          <w:rPr>
            <w:color w:val="0070C0"/>
          </w:rPr>
          <w:lastRenderedPageBreak/>
          <w:t xml:space="preserve">To derive </w:t>
        </w:r>
      </w:ins>
      <w:ins w:id="1263" w:author="Kolovich, Brian" w:date="2018-07-09T12:12:00Z">
        <w:r w:rsidR="00472EED">
          <w:rPr>
            <w:color w:val="0070C0"/>
          </w:rPr>
          <w:t>the final ratings percentage index</w:t>
        </w:r>
      </w:ins>
      <w:ins w:id="1264" w:author="Kolovich, Brian" w:date="2018-07-09T12:01:00Z">
        <w:r>
          <w:rPr>
            <w:color w:val="0070C0"/>
          </w:rPr>
          <w:t xml:space="preserve"> variable, we downloaded the </w:t>
        </w:r>
      </w:ins>
      <w:ins w:id="1265" w:author="Kolovich, Brian" w:date="2018-07-09T12:00:00Z">
        <w:r>
          <w:rPr>
            <w:color w:val="0070C0"/>
          </w:rPr>
          <w:t>2009-2014 ratings percentage index data and cross-referenced</w:t>
        </w:r>
      </w:ins>
      <w:ins w:id="1266" w:author="Kolovich, Brian" w:date="2018-07-09T12:02:00Z">
        <w:r>
          <w:rPr>
            <w:color w:val="0070C0"/>
          </w:rPr>
          <w:t xml:space="preserve"> it</w:t>
        </w:r>
      </w:ins>
      <w:ins w:id="1267" w:author="Kolovich, Brian" w:date="2018-07-09T12:00:00Z">
        <w:r>
          <w:rPr>
            <w:color w:val="0070C0"/>
          </w:rPr>
          <w:t xml:space="preserve"> against the player’s college and draft year</w:t>
        </w:r>
      </w:ins>
      <w:ins w:id="1268" w:author="Kolovich, Brian" w:date="2018-07-09T12:02:00Z">
        <w:r>
          <w:rPr>
            <w:color w:val="0070C0"/>
          </w:rPr>
          <w:t xml:space="preserve">: </w:t>
        </w:r>
      </w:ins>
    </w:p>
    <w:p w14:paraId="57B52772" w14:textId="0B5C4A58" w:rsidR="000813A4" w:rsidRPr="00133DFC" w:rsidRDefault="00F23BD2" w:rsidP="000A7846">
      <w:pPr>
        <w:ind w:firstLine="0"/>
        <w:rPr>
          <w:ins w:id="1269" w:author="Kolovich, Brian" w:date="2018-07-09T11:01:00Z"/>
          <w:color w:val="0070C0"/>
          <w:rPrChange w:id="1270" w:author="Kolovich, Brian" w:date="2018-07-09T11:56:00Z">
            <w:rPr>
              <w:ins w:id="1271" w:author="Kolovich, Brian" w:date="2018-07-09T11:01:00Z"/>
            </w:rPr>
          </w:rPrChange>
        </w:rPr>
      </w:pPr>
      <w:ins w:id="1272" w:author="Kolovich, Brian" w:date="2018-07-09T11:35:00Z">
        <w:r w:rsidRPr="00133DFC">
          <w:rPr>
            <w:color w:val="0070C0"/>
            <w:rPrChange w:id="1273" w:author="Kolovich, Brian" w:date="2018-07-09T11:56:00Z">
              <w:rPr/>
            </w:rPrChange>
          </w:rPr>
          <w:fldChar w:fldCharType="begin"/>
        </w:r>
        <w:r w:rsidRPr="00133DFC">
          <w:rPr>
            <w:color w:val="0070C0"/>
            <w:rPrChange w:id="1274" w:author="Kolovich, Brian" w:date="2018-07-09T11:56:00Z">
              <w:rPr/>
            </w:rPrChange>
          </w:rPr>
          <w:instrText xml:space="preserve"> HYPERLINK "https://www.ncaa.com/rankings/basketball-men/d1/ncaa-mens-basketball-rpi" </w:instrText>
        </w:r>
        <w:r w:rsidRPr="00133DFC">
          <w:rPr>
            <w:color w:val="0070C0"/>
            <w:rPrChange w:id="1275" w:author="Kolovich, Brian" w:date="2018-07-09T11:56:00Z">
              <w:rPr/>
            </w:rPrChange>
          </w:rPr>
          <w:fldChar w:fldCharType="separate"/>
        </w:r>
        <w:r w:rsidRPr="00133DFC">
          <w:rPr>
            <w:rStyle w:val="Hyperlink"/>
            <w:color w:val="0070C0"/>
            <w:rPrChange w:id="1276" w:author="Kolovich, Brian" w:date="2018-07-09T11:56:00Z">
              <w:rPr>
                <w:rStyle w:val="Hyperlink"/>
              </w:rPr>
            </w:rPrChange>
          </w:rPr>
          <w:t>https://www.ncaa.com/rankings/basketball-men/d1/ncaa-mens-basketball-rpi</w:t>
        </w:r>
        <w:r w:rsidRPr="00133DFC">
          <w:rPr>
            <w:color w:val="0070C0"/>
            <w:rPrChange w:id="1277" w:author="Kolovich, Brian" w:date="2018-07-09T11:56:00Z">
              <w:rPr/>
            </w:rPrChange>
          </w:rPr>
          <w:fldChar w:fldCharType="end"/>
        </w:r>
        <w:r w:rsidRPr="00133DFC">
          <w:rPr>
            <w:color w:val="0070C0"/>
            <w:rPrChange w:id="1278" w:author="Kolovich, Brian" w:date="2018-07-09T11:56:00Z">
              <w:rPr/>
            </w:rPrChange>
          </w:rPr>
          <w:t xml:space="preserve"> </w:t>
        </w:r>
      </w:ins>
    </w:p>
    <w:p w14:paraId="2081DE73" w14:textId="59AE0637" w:rsidR="005F0EA8" w:rsidRPr="00133DFC" w:rsidRDefault="005F0EA8" w:rsidP="000A7846">
      <w:pPr>
        <w:ind w:firstLine="0"/>
        <w:rPr>
          <w:ins w:id="1279" w:author="Kolovich, Brian" w:date="2018-07-09T11:36:00Z"/>
          <w:color w:val="0070C0"/>
          <w:rPrChange w:id="1280" w:author="Kolovich, Brian" w:date="2018-07-09T11:56:00Z">
            <w:rPr>
              <w:ins w:id="1281" w:author="Kolovich, Brian" w:date="2018-07-09T11:36:00Z"/>
            </w:rPr>
          </w:rPrChange>
        </w:rPr>
      </w:pPr>
    </w:p>
    <w:p w14:paraId="5B084103" w14:textId="6688570F" w:rsidR="0088307E" w:rsidRPr="00133DFC" w:rsidRDefault="002820EE" w:rsidP="000A7846">
      <w:pPr>
        <w:ind w:firstLine="0"/>
        <w:rPr>
          <w:ins w:id="1282" w:author="Kolovich, Brian" w:date="2018-07-09T11:49:00Z"/>
          <w:color w:val="0070C0"/>
          <w:rPrChange w:id="1283" w:author="Kolovich, Brian" w:date="2018-07-09T11:56:00Z">
            <w:rPr>
              <w:ins w:id="1284" w:author="Kolovich, Brian" w:date="2018-07-09T11:49:00Z"/>
            </w:rPr>
          </w:rPrChange>
        </w:rPr>
      </w:pPr>
      <w:ins w:id="1285" w:author="Kolovich, Brian" w:date="2018-07-09T12:02:00Z">
        <w:r>
          <w:rPr>
            <w:color w:val="0070C0"/>
          </w:rPr>
          <w:t>Lastly, w</w:t>
        </w:r>
      </w:ins>
      <w:ins w:id="1286" w:author="Kolovich, Brian" w:date="2018-07-09T11:41:00Z">
        <w:r w:rsidR="00F23BD2" w:rsidRPr="00133DFC">
          <w:rPr>
            <w:color w:val="0070C0"/>
            <w:rPrChange w:id="1287" w:author="Kolovich, Brian" w:date="2018-07-09T11:56:00Z">
              <w:rPr/>
            </w:rPrChange>
          </w:rPr>
          <w:t xml:space="preserve">e created </w:t>
        </w:r>
      </w:ins>
      <w:ins w:id="1288" w:author="Kolovich, Brian" w:date="2018-07-09T12:02:00Z">
        <w:r>
          <w:rPr>
            <w:color w:val="0070C0"/>
          </w:rPr>
          <w:t xml:space="preserve">custom </w:t>
        </w:r>
      </w:ins>
      <w:ins w:id="1289" w:author="Kolovich, Brian" w:date="2018-07-09T11:43:00Z">
        <w:r w:rsidR="00F23BD2" w:rsidRPr="00133DFC">
          <w:rPr>
            <w:color w:val="0070C0"/>
            <w:rPrChange w:id="1290" w:author="Kolovich, Brian" w:date="2018-07-09T11:56:00Z">
              <w:rPr/>
            </w:rPrChange>
          </w:rPr>
          <w:t xml:space="preserve">features by referencing existing variables or </w:t>
        </w:r>
      </w:ins>
      <w:ins w:id="1291" w:author="Kolovich, Brian" w:date="2018-07-09T11:48:00Z">
        <w:r w:rsidR="0088307E" w:rsidRPr="00133DFC">
          <w:rPr>
            <w:color w:val="0070C0"/>
            <w:rPrChange w:id="1292" w:author="Kolovich, Brian" w:date="2018-07-09T11:56:00Z">
              <w:rPr/>
            </w:rPrChange>
          </w:rPr>
          <w:t xml:space="preserve">through </w:t>
        </w:r>
      </w:ins>
      <w:ins w:id="1293" w:author="Kolovich, Brian" w:date="2018-07-09T11:43:00Z">
        <w:r w:rsidR="00F23BD2" w:rsidRPr="00133DFC">
          <w:rPr>
            <w:color w:val="0070C0"/>
            <w:rPrChange w:id="1294" w:author="Kolovich, Brian" w:date="2018-07-09T11:56:00Z">
              <w:rPr/>
            </w:rPrChange>
          </w:rPr>
          <w:t>manual reconciliation</w:t>
        </w:r>
      </w:ins>
      <w:ins w:id="1295" w:author="Kolovich, Brian" w:date="2018-07-09T11:48:00Z">
        <w:r w:rsidR="0088307E" w:rsidRPr="00133DFC">
          <w:rPr>
            <w:color w:val="0070C0"/>
            <w:rPrChange w:id="1296" w:author="Kolovich, Brian" w:date="2018-07-09T11:56:00Z">
              <w:rPr/>
            </w:rPrChange>
          </w:rPr>
          <w:t xml:space="preserve"> from Web re</w:t>
        </w:r>
      </w:ins>
      <w:ins w:id="1297" w:author="Kolovich, Brian" w:date="2018-07-09T11:49:00Z">
        <w:r w:rsidR="0088307E" w:rsidRPr="00133DFC">
          <w:rPr>
            <w:color w:val="0070C0"/>
            <w:rPrChange w:id="1298" w:author="Kolovich, Brian" w:date="2018-07-09T11:56:00Z">
              <w:rPr/>
            </w:rPrChange>
          </w:rPr>
          <w:t>search</w:t>
        </w:r>
      </w:ins>
      <w:ins w:id="1299" w:author="Kolovich, Brian" w:date="2018-07-09T12:02:00Z">
        <w:r>
          <w:rPr>
            <w:color w:val="0070C0"/>
          </w:rPr>
          <w:t>.</w:t>
        </w:r>
      </w:ins>
    </w:p>
    <w:p w14:paraId="043154E2" w14:textId="0305AD34" w:rsidR="00F23BD2" w:rsidRPr="00133DFC" w:rsidRDefault="0088307E" w:rsidP="0088307E">
      <w:pPr>
        <w:pStyle w:val="ListParagraph"/>
        <w:numPr>
          <w:ilvl w:val="0"/>
          <w:numId w:val="7"/>
        </w:numPr>
        <w:rPr>
          <w:ins w:id="1300" w:author="Kolovich, Brian" w:date="2018-07-09T11:50:00Z"/>
          <w:rFonts w:ascii="Times" w:hAnsi="Times" w:cs="Times"/>
          <w:color w:val="0070C0"/>
          <w:sz w:val="20"/>
          <w:rPrChange w:id="1301" w:author="Kolovich, Brian" w:date="2018-07-09T11:56:00Z">
            <w:rPr>
              <w:ins w:id="1302" w:author="Kolovich, Brian" w:date="2018-07-09T11:50:00Z"/>
              <w:rFonts w:ascii="Times" w:hAnsi="Times" w:cs="Times"/>
              <w:sz w:val="20"/>
            </w:rPr>
          </w:rPrChange>
        </w:rPr>
      </w:pPr>
      <w:proofErr w:type="spellStart"/>
      <w:ins w:id="1303" w:author="Kolovich, Brian" w:date="2018-07-09T11:49:00Z">
        <w:r w:rsidRPr="00133DFC">
          <w:rPr>
            <w:rFonts w:ascii="Times" w:hAnsi="Times" w:cs="Times"/>
            <w:i/>
            <w:color w:val="0070C0"/>
            <w:sz w:val="20"/>
            <w:rPrChange w:id="1304" w:author="Kolovich, Brian" w:date="2018-07-09T11:56:00Z">
              <w:rPr>
                <w:rFonts w:ascii="Times" w:hAnsi="Times" w:cs="Times"/>
                <w:sz w:val="20"/>
              </w:rPr>
            </w:rPrChange>
          </w:rPr>
          <w:t>Still_in</w:t>
        </w:r>
      </w:ins>
      <w:ins w:id="1305" w:author="Kolovich, Brian" w:date="2018-07-09T11:50:00Z">
        <w:r w:rsidRPr="00133DFC">
          <w:rPr>
            <w:rFonts w:ascii="Times" w:hAnsi="Times" w:cs="Times"/>
            <w:i/>
            <w:color w:val="0070C0"/>
            <w:sz w:val="20"/>
            <w:rPrChange w:id="1306" w:author="Kolovich, Brian" w:date="2018-07-09T11:56:00Z">
              <w:rPr>
                <w:rFonts w:ascii="Times" w:hAnsi="Times" w:cs="Times"/>
                <w:sz w:val="20"/>
              </w:rPr>
            </w:rPrChange>
          </w:rPr>
          <w:t>_league</w:t>
        </w:r>
        <w:proofErr w:type="spellEnd"/>
        <w:r w:rsidRPr="00133DFC">
          <w:rPr>
            <w:rFonts w:ascii="Times" w:hAnsi="Times" w:cs="Times"/>
            <w:color w:val="0070C0"/>
            <w:sz w:val="20"/>
            <w:rPrChange w:id="1307" w:author="Kolovich, Brian" w:date="2018-07-09T11:56:00Z">
              <w:rPr>
                <w:rFonts w:ascii="Times" w:hAnsi="Times" w:cs="Times"/>
                <w:sz w:val="20"/>
              </w:rPr>
            </w:rPrChange>
          </w:rPr>
          <w:t xml:space="preserve"> -</w:t>
        </w:r>
      </w:ins>
      <w:ins w:id="1308" w:author="Kolovich, Brian" w:date="2018-07-09T11:38:00Z">
        <w:r w:rsidR="00F23BD2" w:rsidRPr="00133DFC">
          <w:rPr>
            <w:rFonts w:ascii="Times" w:hAnsi="Times" w:cs="Times"/>
            <w:color w:val="0070C0"/>
            <w:sz w:val="20"/>
            <w:rPrChange w:id="1309" w:author="Kolovich, Brian" w:date="2018-07-09T11:56:00Z">
              <w:rPr/>
            </w:rPrChange>
          </w:rPr>
          <w:t xml:space="preserve"> determined by wheth</w:t>
        </w:r>
      </w:ins>
      <w:ins w:id="1310" w:author="Kolovich, Brian" w:date="2018-07-09T11:37:00Z">
        <w:r w:rsidR="00F23BD2" w:rsidRPr="00133DFC">
          <w:rPr>
            <w:rFonts w:ascii="Times" w:hAnsi="Times" w:cs="Times"/>
            <w:color w:val="0070C0"/>
            <w:sz w:val="20"/>
            <w:rPrChange w:id="1311" w:author="Kolovich, Brian" w:date="2018-07-09T11:56:00Z">
              <w:rPr/>
            </w:rPrChange>
          </w:rPr>
          <w:t>er the player was actively in the NBA</w:t>
        </w:r>
      </w:ins>
      <w:ins w:id="1312" w:author="Kolovich, Brian" w:date="2018-07-09T11:38:00Z">
        <w:r w:rsidR="00F23BD2" w:rsidRPr="00133DFC">
          <w:rPr>
            <w:rFonts w:ascii="Times" w:hAnsi="Times" w:cs="Times"/>
            <w:color w:val="0070C0"/>
            <w:sz w:val="20"/>
            <w:rPrChange w:id="1313" w:author="Kolovich, Brian" w:date="2018-07-09T11:56:00Z">
              <w:rPr/>
            </w:rPrChange>
          </w:rPr>
          <w:t>,</w:t>
        </w:r>
      </w:ins>
      <w:ins w:id="1314" w:author="Kolovich, Brian" w:date="2018-07-09T11:37:00Z">
        <w:r w:rsidR="00F23BD2" w:rsidRPr="00133DFC">
          <w:rPr>
            <w:rFonts w:ascii="Times" w:hAnsi="Times" w:cs="Times"/>
            <w:color w:val="0070C0"/>
            <w:sz w:val="20"/>
            <w:rPrChange w:id="1315" w:author="Kolovich, Brian" w:date="2018-07-09T11:56:00Z">
              <w:rPr/>
            </w:rPrChange>
          </w:rPr>
          <w:t xml:space="preserve"> as of the beginning of the 2017 NBA season</w:t>
        </w:r>
      </w:ins>
      <w:ins w:id="1316" w:author="Kolovich, Brian" w:date="2018-07-09T11:54:00Z">
        <w:r w:rsidRPr="00133DFC">
          <w:rPr>
            <w:rFonts w:ascii="Times" w:hAnsi="Times" w:cs="Times"/>
            <w:color w:val="0070C0"/>
            <w:sz w:val="20"/>
            <w:rPrChange w:id="1317" w:author="Kolovich, Brian" w:date="2018-07-09T11:56:00Z">
              <w:rPr>
                <w:rFonts w:ascii="Times" w:hAnsi="Times" w:cs="Times"/>
                <w:sz w:val="20"/>
              </w:rPr>
            </w:rPrChange>
          </w:rPr>
          <w:t>; coded as 1 if the player is still in the league; else 0</w:t>
        </w:r>
      </w:ins>
    </w:p>
    <w:p w14:paraId="73FA3D85" w14:textId="34357CED" w:rsidR="0088307E" w:rsidRPr="00133DFC" w:rsidRDefault="0088307E" w:rsidP="0088307E">
      <w:pPr>
        <w:pStyle w:val="ListParagraph"/>
        <w:numPr>
          <w:ilvl w:val="0"/>
          <w:numId w:val="7"/>
        </w:numPr>
        <w:rPr>
          <w:ins w:id="1318" w:author="Kolovich, Brian" w:date="2018-07-09T11:52:00Z"/>
          <w:rFonts w:ascii="Times" w:hAnsi="Times" w:cs="Times"/>
          <w:color w:val="0070C0"/>
          <w:sz w:val="20"/>
          <w:rPrChange w:id="1319" w:author="Kolovich, Brian" w:date="2018-07-09T11:56:00Z">
            <w:rPr>
              <w:ins w:id="1320" w:author="Kolovich, Brian" w:date="2018-07-09T11:52:00Z"/>
              <w:rFonts w:ascii="Times" w:hAnsi="Times" w:cs="Times"/>
              <w:sz w:val="20"/>
            </w:rPr>
          </w:rPrChange>
        </w:rPr>
      </w:pPr>
      <w:proofErr w:type="spellStart"/>
      <w:ins w:id="1321" w:author="Kolovich, Brian" w:date="2018-07-09T11:51:00Z">
        <w:r w:rsidRPr="00133DFC">
          <w:rPr>
            <w:rFonts w:ascii="Times" w:hAnsi="Times" w:cs="Times"/>
            <w:i/>
            <w:color w:val="0070C0"/>
            <w:sz w:val="20"/>
            <w:rPrChange w:id="1322" w:author="Kolovich, Brian" w:date="2018-07-09T11:56:00Z">
              <w:rPr>
                <w:rFonts w:ascii="Times" w:hAnsi="Times" w:cs="Times"/>
                <w:i/>
                <w:sz w:val="20"/>
              </w:rPr>
            </w:rPrChange>
          </w:rPr>
          <w:t>Age_first_year</w:t>
        </w:r>
        <w:proofErr w:type="spellEnd"/>
        <w:r w:rsidRPr="00133DFC">
          <w:rPr>
            <w:rFonts w:ascii="Times" w:hAnsi="Times" w:cs="Times"/>
            <w:i/>
            <w:color w:val="0070C0"/>
            <w:sz w:val="20"/>
            <w:rPrChange w:id="1323" w:author="Kolovich, Brian" w:date="2018-07-09T11:56:00Z">
              <w:rPr>
                <w:rFonts w:ascii="Times" w:hAnsi="Times" w:cs="Times"/>
                <w:i/>
                <w:sz w:val="20"/>
              </w:rPr>
            </w:rPrChange>
          </w:rPr>
          <w:t xml:space="preserve"> </w:t>
        </w:r>
        <w:r w:rsidRPr="00133DFC">
          <w:rPr>
            <w:rFonts w:ascii="Times" w:hAnsi="Times" w:cs="Times"/>
            <w:color w:val="0070C0"/>
            <w:sz w:val="20"/>
            <w:rPrChange w:id="1324" w:author="Kolovich, Brian" w:date="2018-07-09T11:56:00Z">
              <w:rPr>
                <w:rFonts w:ascii="Times" w:hAnsi="Times" w:cs="Times"/>
                <w:sz w:val="20"/>
              </w:rPr>
            </w:rPrChange>
          </w:rPr>
          <w:t xml:space="preserve">– determined by </w:t>
        </w:r>
      </w:ins>
      <w:ins w:id="1325" w:author="Kolovich, Brian" w:date="2018-07-09T11:52:00Z">
        <w:r w:rsidRPr="00133DFC">
          <w:rPr>
            <w:rFonts w:ascii="Times" w:hAnsi="Times" w:cs="Times"/>
            <w:color w:val="0070C0"/>
            <w:sz w:val="20"/>
            <w:rPrChange w:id="1326" w:author="Kolovich, Brian" w:date="2018-07-09T11:56:00Z">
              <w:rPr>
                <w:rFonts w:ascii="Times" w:hAnsi="Times" w:cs="Times"/>
                <w:sz w:val="20"/>
              </w:rPr>
            </w:rPrChange>
          </w:rPr>
          <w:t>the age of player at the starting of the NBA season</w:t>
        </w:r>
      </w:ins>
    </w:p>
    <w:p w14:paraId="030659E8" w14:textId="218AEA83" w:rsidR="0088307E" w:rsidRPr="00133DFC" w:rsidRDefault="0088307E" w:rsidP="0088307E">
      <w:pPr>
        <w:pStyle w:val="ListParagraph"/>
        <w:numPr>
          <w:ilvl w:val="0"/>
          <w:numId w:val="7"/>
        </w:numPr>
        <w:rPr>
          <w:ins w:id="1327" w:author="Kolovich, Brian" w:date="2018-07-09T11:54:00Z"/>
          <w:rFonts w:ascii="Times" w:hAnsi="Times" w:cs="Times"/>
          <w:color w:val="0070C0"/>
          <w:sz w:val="20"/>
          <w:rPrChange w:id="1328" w:author="Kolovich, Brian" w:date="2018-07-09T11:56:00Z">
            <w:rPr>
              <w:ins w:id="1329" w:author="Kolovich, Brian" w:date="2018-07-09T11:54:00Z"/>
              <w:rFonts w:ascii="Times" w:hAnsi="Times" w:cs="Times"/>
              <w:sz w:val="20"/>
            </w:rPr>
          </w:rPrChange>
        </w:rPr>
      </w:pPr>
      <w:ins w:id="1330" w:author="Kolovich, Brian" w:date="2018-07-09T11:53:00Z">
        <w:r w:rsidRPr="00133DFC">
          <w:rPr>
            <w:rFonts w:ascii="Times" w:hAnsi="Times" w:cs="Times"/>
            <w:i/>
            <w:color w:val="0070C0"/>
            <w:sz w:val="20"/>
            <w:rPrChange w:id="1331" w:author="Kolovich, Brian" w:date="2018-07-09T11:56:00Z">
              <w:rPr>
                <w:rFonts w:ascii="Times" w:hAnsi="Times" w:cs="Times"/>
                <w:i/>
                <w:sz w:val="20"/>
              </w:rPr>
            </w:rPrChange>
          </w:rPr>
          <w:t xml:space="preserve">Guards </w:t>
        </w:r>
        <w:r w:rsidRPr="00133DFC">
          <w:rPr>
            <w:rFonts w:ascii="Times" w:hAnsi="Times" w:cs="Times"/>
            <w:color w:val="0070C0"/>
            <w:sz w:val="20"/>
            <w:rPrChange w:id="1332" w:author="Kolovich, Brian" w:date="2018-07-09T11:56:00Z">
              <w:rPr>
                <w:rFonts w:ascii="Times" w:hAnsi="Times" w:cs="Times"/>
                <w:sz w:val="20"/>
              </w:rPr>
            </w:rPrChange>
          </w:rPr>
          <w:t xml:space="preserve">– coded as </w:t>
        </w:r>
      </w:ins>
      <w:ins w:id="1333" w:author="Kolovich, Brian" w:date="2018-07-09T11:54:00Z">
        <w:r w:rsidRPr="00133DFC">
          <w:rPr>
            <w:rFonts w:ascii="Times" w:hAnsi="Times" w:cs="Times"/>
            <w:color w:val="0070C0"/>
            <w:sz w:val="20"/>
            <w:rPrChange w:id="1334" w:author="Kolovich, Brian" w:date="2018-07-09T11:56:00Z">
              <w:rPr>
                <w:rFonts w:ascii="Times" w:hAnsi="Times" w:cs="Times"/>
                <w:sz w:val="20"/>
              </w:rPr>
            </w:rPrChange>
          </w:rPr>
          <w:t xml:space="preserve">1 </w:t>
        </w:r>
      </w:ins>
      <w:ins w:id="1335" w:author="Kolovich, Brian" w:date="2018-07-09T11:53:00Z">
        <w:r w:rsidRPr="00133DFC">
          <w:rPr>
            <w:rFonts w:ascii="Times" w:hAnsi="Times" w:cs="Times"/>
            <w:color w:val="0070C0"/>
            <w:sz w:val="20"/>
            <w:rPrChange w:id="1336" w:author="Kolovich, Brian" w:date="2018-07-09T11:56:00Z">
              <w:rPr>
                <w:rFonts w:ascii="Times" w:hAnsi="Times" w:cs="Times"/>
                <w:sz w:val="20"/>
              </w:rPr>
            </w:rPrChange>
          </w:rPr>
          <w:t>if the player is either a point guard or shooting guard</w:t>
        </w:r>
      </w:ins>
      <w:ins w:id="1337" w:author="Kolovich, Brian" w:date="2018-07-09T11:54:00Z">
        <w:r w:rsidRPr="00133DFC">
          <w:rPr>
            <w:rFonts w:ascii="Times" w:hAnsi="Times" w:cs="Times"/>
            <w:color w:val="0070C0"/>
            <w:sz w:val="20"/>
            <w:rPrChange w:id="1338" w:author="Kolovich, Brian" w:date="2018-07-09T11:56:00Z">
              <w:rPr>
                <w:rFonts w:ascii="Times" w:hAnsi="Times" w:cs="Times"/>
                <w:sz w:val="20"/>
              </w:rPr>
            </w:rPrChange>
          </w:rPr>
          <w:t>; else 0</w:t>
        </w:r>
      </w:ins>
    </w:p>
    <w:p w14:paraId="3F8162E1" w14:textId="7353D2BA" w:rsidR="0088307E" w:rsidRPr="00133DFC" w:rsidRDefault="0088307E" w:rsidP="0088307E">
      <w:pPr>
        <w:pStyle w:val="ListParagraph"/>
        <w:numPr>
          <w:ilvl w:val="0"/>
          <w:numId w:val="7"/>
        </w:numPr>
        <w:rPr>
          <w:ins w:id="1339" w:author="Kolovich, Brian" w:date="2018-07-09T11:54:00Z"/>
          <w:rFonts w:ascii="Times" w:hAnsi="Times" w:cs="Times"/>
          <w:color w:val="0070C0"/>
          <w:sz w:val="20"/>
          <w:rPrChange w:id="1340" w:author="Kolovich, Brian" w:date="2018-07-09T11:56:00Z">
            <w:rPr>
              <w:ins w:id="1341" w:author="Kolovich, Brian" w:date="2018-07-09T11:54:00Z"/>
              <w:rFonts w:ascii="Times" w:hAnsi="Times" w:cs="Times"/>
              <w:sz w:val="20"/>
            </w:rPr>
          </w:rPrChange>
        </w:rPr>
      </w:pPr>
      <w:ins w:id="1342" w:author="Kolovich, Brian" w:date="2018-07-09T11:54:00Z">
        <w:r w:rsidRPr="00133DFC">
          <w:rPr>
            <w:rFonts w:ascii="Times" w:hAnsi="Times" w:cs="Times"/>
            <w:i/>
            <w:color w:val="0070C0"/>
            <w:sz w:val="20"/>
            <w:rPrChange w:id="1343" w:author="Kolovich, Brian" w:date="2018-07-09T11:56:00Z">
              <w:rPr>
                <w:rFonts w:ascii="Times" w:hAnsi="Times" w:cs="Times"/>
                <w:i/>
                <w:sz w:val="20"/>
              </w:rPr>
            </w:rPrChange>
          </w:rPr>
          <w:t xml:space="preserve">Forwards </w:t>
        </w:r>
        <w:r w:rsidRPr="00133DFC">
          <w:rPr>
            <w:rFonts w:ascii="Times" w:hAnsi="Times" w:cs="Times"/>
            <w:color w:val="0070C0"/>
            <w:sz w:val="20"/>
            <w:rPrChange w:id="1344" w:author="Kolovich, Brian" w:date="2018-07-09T11:56:00Z">
              <w:rPr>
                <w:rFonts w:ascii="Times" w:hAnsi="Times" w:cs="Times"/>
                <w:sz w:val="20"/>
              </w:rPr>
            </w:rPrChange>
          </w:rPr>
          <w:t>– coded as 1 if the player is either a small forward or power forward; else 0</w:t>
        </w:r>
      </w:ins>
    </w:p>
    <w:p w14:paraId="1840D74C" w14:textId="4D1568FD" w:rsidR="0088307E" w:rsidRPr="00133DFC" w:rsidRDefault="0088307E" w:rsidP="0088307E">
      <w:pPr>
        <w:pStyle w:val="ListParagraph"/>
        <w:numPr>
          <w:ilvl w:val="0"/>
          <w:numId w:val="7"/>
        </w:numPr>
        <w:rPr>
          <w:ins w:id="1345" w:author="Kolovich, Brian" w:date="2018-07-09T11:55:00Z"/>
          <w:rFonts w:ascii="Times" w:hAnsi="Times" w:cs="Times"/>
          <w:color w:val="0070C0"/>
          <w:sz w:val="20"/>
          <w:rPrChange w:id="1346" w:author="Kolovich, Brian" w:date="2018-07-09T11:56:00Z">
            <w:rPr>
              <w:ins w:id="1347" w:author="Kolovich, Brian" w:date="2018-07-09T11:55:00Z"/>
              <w:rFonts w:ascii="Times" w:hAnsi="Times" w:cs="Times"/>
              <w:sz w:val="20"/>
            </w:rPr>
          </w:rPrChange>
        </w:rPr>
      </w:pPr>
      <w:ins w:id="1348" w:author="Kolovich, Brian" w:date="2018-07-09T11:55:00Z">
        <w:r w:rsidRPr="00133DFC">
          <w:rPr>
            <w:rFonts w:ascii="Times" w:hAnsi="Times" w:cs="Times"/>
            <w:i/>
            <w:color w:val="0070C0"/>
            <w:sz w:val="20"/>
            <w:rPrChange w:id="1349" w:author="Kolovich, Brian" w:date="2018-07-09T11:56:00Z">
              <w:rPr>
                <w:rFonts w:ascii="Times" w:hAnsi="Times" w:cs="Times"/>
                <w:i/>
                <w:sz w:val="20"/>
              </w:rPr>
            </w:rPrChange>
          </w:rPr>
          <w:t>Centers</w:t>
        </w:r>
      </w:ins>
      <w:ins w:id="1350" w:author="Kolovich, Brian" w:date="2018-07-09T11:54:00Z">
        <w:r w:rsidRPr="00133DFC">
          <w:rPr>
            <w:rFonts w:ascii="Times" w:hAnsi="Times" w:cs="Times"/>
            <w:i/>
            <w:color w:val="0070C0"/>
            <w:sz w:val="20"/>
            <w:rPrChange w:id="1351" w:author="Kolovich, Brian" w:date="2018-07-09T11:56:00Z">
              <w:rPr>
                <w:rFonts w:ascii="Times" w:hAnsi="Times" w:cs="Times"/>
                <w:i/>
                <w:sz w:val="20"/>
              </w:rPr>
            </w:rPrChange>
          </w:rPr>
          <w:t xml:space="preserve"> </w:t>
        </w:r>
        <w:r w:rsidRPr="00133DFC">
          <w:rPr>
            <w:rFonts w:ascii="Times" w:hAnsi="Times" w:cs="Times"/>
            <w:color w:val="0070C0"/>
            <w:sz w:val="20"/>
            <w:rPrChange w:id="1352" w:author="Kolovich, Brian" w:date="2018-07-09T11:56:00Z">
              <w:rPr>
                <w:rFonts w:ascii="Times" w:hAnsi="Times" w:cs="Times"/>
                <w:sz w:val="20"/>
              </w:rPr>
            </w:rPrChange>
          </w:rPr>
          <w:t xml:space="preserve">– coded as 1 if the player is </w:t>
        </w:r>
      </w:ins>
      <w:ins w:id="1353" w:author="Kolovich, Brian" w:date="2018-07-09T11:55:00Z">
        <w:r w:rsidRPr="00133DFC">
          <w:rPr>
            <w:rFonts w:ascii="Times" w:hAnsi="Times" w:cs="Times"/>
            <w:color w:val="0070C0"/>
            <w:sz w:val="20"/>
            <w:rPrChange w:id="1354" w:author="Kolovich, Brian" w:date="2018-07-09T11:56:00Z">
              <w:rPr>
                <w:rFonts w:ascii="Times" w:hAnsi="Times" w:cs="Times"/>
                <w:sz w:val="20"/>
              </w:rPr>
            </w:rPrChange>
          </w:rPr>
          <w:t>a center</w:t>
        </w:r>
      </w:ins>
      <w:ins w:id="1355" w:author="Kolovich, Brian" w:date="2018-07-09T11:54:00Z">
        <w:r w:rsidRPr="00133DFC">
          <w:rPr>
            <w:rFonts w:ascii="Times" w:hAnsi="Times" w:cs="Times"/>
            <w:color w:val="0070C0"/>
            <w:sz w:val="20"/>
            <w:rPrChange w:id="1356" w:author="Kolovich, Brian" w:date="2018-07-09T11:56:00Z">
              <w:rPr>
                <w:rFonts w:ascii="Times" w:hAnsi="Times" w:cs="Times"/>
                <w:sz w:val="20"/>
              </w:rPr>
            </w:rPrChange>
          </w:rPr>
          <w:t>; else 0</w:t>
        </w:r>
      </w:ins>
    </w:p>
    <w:p w14:paraId="7D4ACC95" w14:textId="20783C5E" w:rsidR="000A7846" w:rsidRPr="001119F8" w:rsidDel="001119F8" w:rsidRDefault="0088307E">
      <w:pPr>
        <w:pStyle w:val="ListParagraph"/>
        <w:numPr>
          <w:ilvl w:val="0"/>
          <w:numId w:val="7"/>
        </w:numPr>
        <w:rPr>
          <w:del w:id="1357" w:author="Kolovich, Brian" w:date="2018-07-09T12:03:00Z"/>
          <w:rFonts w:cs="Times"/>
          <w:color w:val="0070C0"/>
          <w:rPrChange w:id="1358" w:author="Kolovich, Brian" w:date="2018-07-09T12:03:00Z">
            <w:rPr>
              <w:del w:id="1359" w:author="Kolovich, Brian" w:date="2018-07-09T12:03:00Z"/>
            </w:rPr>
          </w:rPrChange>
        </w:rPr>
        <w:pPrChange w:id="1360" w:author="Kolovich, Brian" w:date="2018-07-09T12:03:00Z">
          <w:pPr>
            <w:ind w:firstLine="0"/>
          </w:pPr>
        </w:pPrChange>
      </w:pPr>
      <w:ins w:id="1361" w:author="Kolovich, Brian" w:date="2018-07-09T11:55:00Z">
        <w:r w:rsidRPr="00133DFC">
          <w:rPr>
            <w:rFonts w:cs="Times"/>
            <w:i/>
            <w:color w:val="0070C0"/>
            <w:rPrChange w:id="1362" w:author="Kolovich, Brian" w:date="2018-07-09T11:56:00Z">
              <w:rPr>
                <w:rFonts w:cs="Times"/>
                <w:i/>
              </w:rPr>
            </w:rPrChange>
          </w:rPr>
          <w:t xml:space="preserve">Drafted </w:t>
        </w:r>
        <w:r w:rsidRPr="00133DFC">
          <w:rPr>
            <w:rFonts w:cs="Times"/>
            <w:color w:val="0070C0"/>
            <w:rPrChange w:id="1363" w:author="Kolovich, Brian" w:date="2018-07-09T11:56:00Z">
              <w:rPr>
                <w:rFonts w:cs="Times"/>
              </w:rPr>
            </w:rPrChange>
          </w:rPr>
          <w:t>– coded as 1 if the player is drafted in his respective draft; else 0</w:t>
        </w:r>
      </w:ins>
      <w:del w:id="1364" w:author="Kolovich, Brian" w:date="2018-07-09T12:03:00Z">
        <w:r w:rsidR="000A7846" w:rsidRPr="007E4F30" w:rsidDel="001119F8">
          <w:delText xml:space="preserve">Our data is predicated on our ability to design a model that could predict the probability of ‘success’ of these NBA draft combine participants. For the purposes of this model, we define ‘success’ as whether the player is still actively playing in the NBA, as of the beginning of the 2017 NBA season. Henceforth, the final dataset used in our statistical models consisted of 201 players, along with the following data variables. </w:delText>
        </w:r>
      </w:del>
    </w:p>
    <w:p w14:paraId="399774FA" w14:textId="77777777" w:rsidR="000A7846" w:rsidRPr="007E4F30" w:rsidRDefault="000A7846">
      <w:pPr>
        <w:pStyle w:val="ListParagraph"/>
        <w:pPrChange w:id="1365" w:author="Kolovich, Brian" w:date="2018-07-09T12:03:00Z">
          <w:pPr/>
        </w:pPrChange>
      </w:pPr>
    </w:p>
    <w:p w14:paraId="026F769D" w14:textId="240C729B" w:rsidR="000A7846" w:rsidDel="00144413" w:rsidRDefault="000A7846" w:rsidP="002A35ED">
      <w:pPr>
        <w:pStyle w:val="heading20"/>
        <w:rPr>
          <w:del w:id="1366" w:author="Daniel Engels" w:date="2018-06-05T12:11:00Z"/>
        </w:rPr>
      </w:pPr>
      <w:del w:id="1367" w:author="Daniel Engels" w:date="2018-06-05T12:11:00Z">
        <w:r w:rsidRPr="007E4F30" w:rsidDel="005D1BA8">
          <w:delText>The full data dictionary may be accessed via Github:</w:delText>
        </w:r>
      </w:del>
    </w:p>
    <w:p w14:paraId="0C957250" w14:textId="5C4F1DE9" w:rsidR="00144413" w:rsidRDefault="00144413" w:rsidP="00144413">
      <w:pPr>
        <w:pStyle w:val="p1a"/>
        <w:rPr>
          <w:ins w:id="1368" w:author="Kolovich, Brian" w:date="2018-07-09T12:30:00Z"/>
        </w:rPr>
      </w:pPr>
    </w:p>
    <w:p w14:paraId="7D408A07" w14:textId="3C2A642C" w:rsidR="00144413" w:rsidRPr="00AF325A" w:rsidRDefault="00144413" w:rsidP="00144413">
      <w:pPr>
        <w:pStyle w:val="heading10"/>
        <w:rPr>
          <w:ins w:id="1369" w:author="Kolovich, Brian" w:date="2018-07-09T12:30:00Z"/>
          <w:color w:val="0070C0"/>
        </w:rPr>
      </w:pPr>
      <w:ins w:id="1370" w:author="Kolovich, Brian" w:date="2018-07-09T12:31:00Z">
        <w:r w:rsidRPr="00AF325A">
          <w:rPr>
            <w:color w:val="0070C0"/>
          </w:rPr>
          <w:t>4</w:t>
        </w:r>
      </w:ins>
      <w:ins w:id="1371" w:author="Kolovich, Brian" w:date="2018-07-09T12:30:00Z">
        <w:r w:rsidRPr="00AF325A">
          <w:rPr>
            <w:color w:val="0070C0"/>
          </w:rPr>
          <w:t xml:space="preserve">   </w:t>
        </w:r>
      </w:ins>
      <w:ins w:id="1372" w:author="Kolovich, Brian" w:date="2018-07-09T12:31:00Z">
        <w:r w:rsidRPr="00AF325A">
          <w:rPr>
            <w:color w:val="0070C0"/>
          </w:rPr>
          <w:t>Exploratory Data Analysis</w:t>
        </w:r>
      </w:ins>
    </w:p>
    <w:p w14:paraId="2FFC1C9D" w14:textId="4CDE3AAE" w:rsidR="00144413" w:rsidRPr="00AF325A" w:rsidRDefault="00144413" w:rsidP="00144413">
      <w:pPr>
        <w:pStyle w:val="heading20"/>
        <w:rPr>
          <w:ins w:id="1373" w:author="Kolovich, Brian" w:date="2018-07-09T12:32:00Z"/>
          <w:color w:val="0070C0"/>
        </w:rPr>
      </w:pPr>
      <w:ins w:id="1374" w:author="Kolovich, Brian" w:date="2018-07-09T12:32:00Z">
        <w:r w:rsidRPr="00AF325A">
          <w:rPr>
            <w:color w:val="0070C0"/>
          </w:rPr>
          <w:t>4</w:t>
        </w:r>
      </w:ins>
      <w:ins w:id="1375" w:author="Kolovich, Brian" w:date="2018-07-09T12:30:00Z">
        <w:r w:rsidRPr="00AF325A">
          <w:rPr>
            <w:color w:val="0070C0"/>
          </w:rPr>
          <w:t xml:space="preserve">.1 </w:t>
        </w:r>
      </w:ins>
      <w:ins w:id="1376" w:author="Kolovich, Brian" w:date="2018-07-09T12:31:00Z">
        <w:r w:rsidRPr="00AF325A">
          <w:rPr>
            <w:color w:val="0070C0"/>
          </w:rPr>
          <w:t>Pre-Modell</w:t>
        </w:r>
      </w:ins>
      <w:ins w:id="1377" w:author="Kolovich, Brian" w:date="2018-07-09T12:32:00Z">
        <w:r w:rsidRPr="00AF325A">
          <w:rPr>
            <w:color w:val="0070C0"/>
          </w:rPr>
          <w:t>ing</w:t>
        </w:r>
      </w:ins>
    </w:p>
    <w:p w14:paraId="047E0BDE" w14:textId="798057F4" w:rsidR="00144413" w:rsidRPr="00AF325A" w:rsidRDefault="00144413">
      <w:pPr>
        <w:pStyle w:val="p1a"/>
        <w:rPr>
          <w:ins w:id="1378" w:author="Kolovich, Brian" w:date="2018-07-09T12:30:00Z"/>
          <w:color w:val="0070C0"/>
        </w:rPr>
        <w:pPrChange w:id="1379" w:author="Kolovich, Brian" w:date="2018-07-09T12:32:00Z">
          <w:pPr>
            <w:pStyle w:val="heading20"/>
          </w:pPr>
        </w:pPrChange>
      </w:pPr>
      <w:ins w:id="1380" w:author="Kolovich, Brian" w:date="2018-07-09T12:32:00Z">
        <w:r w:rsidRPr="00AF325A">
          <w:rPr>
            <w:color w:val="0070C0"/>
          </w:rPr>
          <w:t>Due to the multivariate nature of the model compr</w:t>
        </w:r>
      </w:ins>
      <w:ins w:id="1381" w:author="Kolovich, Brian" w:date="2018-07-09T12:34:00Z">
        <w:r w:rsidRPr="00AF325A">
          <w:rPr>
            <w:color w:val="0070C0"/>
          </w:rPr>
          <w:t>ised of several</w:t>
        </w:r>
      </w:ins>
      <w:ins w:id="1382" w:author="Kolovich, Brian" w:date="2018-07-09T12:32:00Z">
        <w:r w:rsidRPr="00AF325A">
          <w:rPr>
            <w:color w:val="0070C0"/>
          </w:rPr>
          <w:t xml:space="preserve"> data </w:t>
        </w:r>
      </w:ins>
      <w:ins w:id="1383" w:author="Kolovich, Brian" w:date="2018-07-09T12:33:00Z">
        <w:r w:rsidRPr="00AF325A">
          <w:rPr>
            <w:color w:val="0070C0"/>
          </w:rPr>
          <w:t>o</w:t>
        </w:r>
      </w:ins>
      <w:ins w:id="1384" w:author="Kolovich, Brian" w:date="2018-07-09T12:34:00Z">
        <w:r w:rsidRPr="00AF325A">
          <w:rPr>
            <w:color w:val="0070C0"/>
          </w:rPr>
          <w:t xml:space="preserve">n </w:t>
        </w:r>
      </w:ins>
      <w:ins w:id="1385" w:author="Kolovich, Brian" w:date="2018-07-09T12:33:00Z">
        <w:r w:rsidRPr="00AF325A">
          <w:rPr>
            <w:color w:val="0070C0"/>
          </w:rPr>
          <w:t>different scales, e.g. average assists per gam</w:t>
        </w:r>
      </w:ins>
      <w:ins w:id="1386" w:author="Kolovich, Brian" w:date="2018-07-09T12:34:00Z">
        <w:r w:rsidRPr="00AF325A">
          <w:rPr>
            <w:color w:val="0070C0"/>
          </w:rPr>
          <w:t>e ranges</w:t>
        </w:r>
      </w:ins>
      <w:ins w:id="1387" w:author="Kolovich, Brian" w:date="2018-07-09T12:33:00Z">
        <w:r w:rsidRPr="00AF325A">
          <w:rPr>
            <w:color w:val="0070C0"/>
          </w:rPr>
          <w:t xml:space="preserve"> from 0.1-</w:t>
        </w:r>
      </w:ins>
      <w:ins w:id="1388" w:author="Kolovich, Brian" w:date="2018-07-09T12:34:00Z">
        <w:r w:rsidRPr="00AF325A">
          <w:rPr>
            <w:color w:val="0070C0"/>
          </w:rPr>
          <w:t xml:space="preserve">8.0 while final RPI </w:t>
        </w:r>
      </w:ins>
      <w:ins w:id="1389" w:author="Kolovich, Brian" w:date="2018-07-09T12:35:00Z">
        <w:r w:rsidRPr="00AF325A">
          <w:rPr>
            <w:color w:val="0070C0"/>
          </w:rPr>
          <w:t>ranges from</w:t>
        </w:r>
      </w:ins>
      <w:ins w:id="1390" w:author="Kolovich, Brian" w:date="2018-07-09T12:34:00Z">
        <w:r w:rsidRPr="00AF325A">
          <w:rPr>
            <w:color w:val="0070C0"/>
          </w:rPr>
          <w:t xml:space="preserve"> 1-206</w:t>
        </w:r>
      </w:ins>
      <w:ins w:id="1391" w:author="Kolovich, Brian" w:date="2018-07-09T12:35:00Z">
        <w:r w:rsidRPr="00AF325A">
          <w:rPr>
            <w:color w:val="0070C0"/>
          </w:rPr>
          <w:t>, we standardized the feature values across the dataset</w:t>
        </w:r>
      </w:ins>
      <w:ins w:id="1392" w:author="Kolovich, Brian" w:date="2018-07-09T12:36:00Z">
        <w:r w:rsidRPr="00AF325A">
          <w:rPr>
            <w:color w:val="0070C0"/>
          </w:rPr>
          <w:t>. By stab</w:t>
        </w:r>
      </w:ins>
      <w:ins w:id="1393" w:author="Kolovich, Brian" w:date="2018-07-09T12:37:00Z">
        <w:r w:rsidRPr="00AF325A">
          <w:rPr>
            <w:color w:val="0070C0"/>
          </w:rPr>
          <w:t>ilizing the range and variability of the data,</w:t>
        </w:r>
      </w:ins>
      <w:ins w:id="1394" w:author="Kolovich, Brian" w:date="2018-07-09T12:36:00Z">
        <w:r w:rsidRPr="00AF325A">
          <w:rPr>
            <w:color w:val="0070C0"/>
          </w:rPr>
          <w:t xml:space="preserve"> we reduce the risk of certain features exhibiting unequal contributions to the model predictions. </w:t>
        </w:r>
      </w:ins>
    </w:p>
    <w:p w14:paraId="092605B5" w14:textId="5548A6B4" w:rsidR="000A7846" w:rsidRPr="00AF325A" w:rsidDel="006E4121" w:rsidRDefault="000A7846" w:rsidP="006E4121">
      <w:pPr>
        <w:ind w:firstLine="0"/>
        <w:rPr>
          <w:del w:id="1395" w:author="Kolovich, Brian" w:date="2018-07-09T12:32:00Z"/>
          <w:color w:val="0070C0"/>
        </w:rPr>
      </w:pPr>
      <w:del w:id="1396" w:author="Kolovich, Brian" w:date="2018-07-09T12:32:00Z">
        <w:r w:rsidRPr="00AF325A" w:rsidDel="00144413">
          <w:rPr>
            <w:color w:val="0070C0"/>
          </w:rPr>
          <w:fldChar w:fldCharType="begin"/>
        </w:r>
        <w:r w:rsidRPr="00AF325A" w:rsidDel="00144413">
          <w:rPr>
            <w:color w:val="0070C0"/>
          </w:rPr>
          <w:delInstrText xml:space="preserve"> HYPERLINK "https://github.com/ohiostate82/Stats-Models/blob/master/Data%20Dictionary.csv" </w:delInstrText>
        </w:r>
        <w:r w:rsidRPr="00AF325A" w:rsidDel="00144413">
          <w:rPr>
            <w:color w:val="0070C0"/>
          </w:rPr>
          <w:fldChar w:fldCharType="separate"/>
        </w:r>
        <w:r w:rsidRPr="00AF325A" w:rsidDel="00144413">
          <w:rPr>
            <w:color w:val="0070C0"/>
          </w:rPr>
          <w:delText>https://github.com/ohiostate82/Stats-Models/blob/master/Data%20Dictionary.csv</w:delText>
        </w:r>
        <w:r w:rsidRPr="00AF325A" w:rsidDel="00144413">
          <w:rPr>
            <w:color w:val="0070C0"/>
          </w:rPr>
          <w:fldChar w:fldCharType="end"/>
        </w:r>
        <w:r w:rsidRPr="00AF325A" w:rsidDel="00144413">
          <w:rPr>
            <w:color w:val="0070C0"/>
          </w:rPr>
          <w:delText xml:space="preserve"> </w:delText>
        </w:r>
      </w:del>
    </w:p>
    <w:p w14:paraId="5F303888" w14:textId="57F59DE2" w:rsidR="006E4121" w:rsidRPr="00AF325A" w:rsidRDefault="006E4121" w:rsidP="006E4121">
      <w:pPr>
        <w:ind w:firstLine="0"/>
        <w:rPr>
          <w:ins w:id="1397" w:author="Kolovich, Brian" w:date="2018-07-09T12:37:00Z"/>
          <w:color w:val="0070C0"/>
        </w:rPr>
      </w:pPr>
    </w:p>
    <w:p w14:paraId="04B6D733" w14:textId="27F871F5" w:rsidR="006E4121" w:rsidRPr="00AF325A" w:rsidRDefault="006E4121" w:rsidP="006E4121">
      <w:pPr>
        <w:ind w:firstLine="0"/>
        <w:rPr>
          <w:ins w:id="1398" w:author="Kolovich, Brian" w:date="2018-07-09T12:59:00Z"/>
          <w:color w:val="0070C0"/>
        </w:rPr>
      </w:pPr>
      <w:ins w:id="1399" w:author="Kolovich, Brian" w:date="2018-07-09T12:38:00Z">
        <w:r w:rsidRPr="00AF325A">
          <w:rPr>
            <w:color w:val="0070C0"/>
          </w:rPr>
          <w:t xml:space="preserve">As an initial exploration of the data, we analyzed </w:t>
        </w:r>
      </w:ins>
      <w:ins w:id="1400" w:author="Kolovich, Brian" w:date="2018-07-09T12:40:00Z">
        <w:r w:rsidR="0073249F" w:rsidRPr="00AF325A">
          <w:rPr>
            <w:color w:val="0070C0"/>
          </w:rPr>
          <w:t>the</w:t>
        </w:r>
      </w:ins>
      <w:ins w:id="1401" w:author="Kolovich, Brian" w:date="2018-07-09T12:38:00Z">
        <w:r w:rsidRPr="00AF325A">
          <w:rPr>
            <w:color w:val="0070C0"/>
          </w:rPr>
          <w:t xml:space="preserve"> distributions </w:t>
        </w:r>
      </w:ins>
      <w:ins w:id="1402" w:author="Kolovich, Brian" w:date="2018-07-09T12:40:00Z">
        <w:r w:rsidR="0073249F" w:rsidRPr="00AF325A">
          <w:rPr>
            <w:color w:val="0070C0"/>
          </w:rPr>
          <w:t>from the</w:t>
        </w:r>
      </w:ins>
      <w:ins w:id="1403" w:author="Kolovich, Brian" w:date="2018-07-09T12:38:00Z">
        <w:r w:rsidRPr="00AF325A">
          <w:rPr>
            <w:color w:val="0070C0"/>
          </w:rPr>
          <w:t xml:space="preserve"> categorical </w:t>
        </w:r>
      </w:ins>
      <w:ins w:id="1404" w:author="Kolovich, Brian" w:date="2018-07-09T12:39:00Z">
        <w:r w:rsidRPr="00AF325A">
          <w:rPr>
            <w:color w:val="0070C0"/>
          </w:rPr>
          <w:t>variables</w:t>
        </w:r>
      </w:ins>
      <w:ins w:id="1405" w:author="Kolovich, Brian" w:date="2018-07-09T12:38:00Z">
        <w:r w:rsidRPr="00AF325A">
          <w:rPr>
            <w:color w:val="0070C0"/>
          </w:rPr>
          <w:t xml:space="preserve"> to identify any potential pitfalls or </w:t>
        </w:r>
      </w:ins>
      <w:ins w:id="1406" w:author="Kolovich, Brian" w:date="2018-07-09T12:39:00Z">
        <w:r w:rsidRPr="00AF325A">
          <w:rPr>
            <w:color w:val="0070C0"/>
          </w:rPr>
          <w:t xml:space="preserve">sparseness in </w:t>
        </w:r>
      </w:ins>
      <w:ins w:id="1407" w:author="Kolovich, Brian" w:date="2018-07-09T12:41:00Z">
        <w:r w:rsidR="0073249F" w:rsidRPr="00AF325A">
          <w:rPr>
            <w:color w:val="0070C0"/>
          </w:rPr>
          <w:t>the population data.</w:t>
        </w:r>
      </w:ins>
      <w:ins w:id="1408" w:author="Kolovich, Brian" w:date="2018-07-09T12:50:00Z">
        <w:r w:rsidR="00C66A8D" w:rsidRPr="00AF325A">
          <w:rPr>
            <w:color w:val="0070C0"/>
          </w:rPr>
          <w:t xml:space="preserve"> Figure 1 rep</w:t>
        </w:r>
        <w:r w:rsidR="000B44D5" w:rsidRPr="00AF325A">
          <w:rPr>
            <w:color w:val="0070C0"/>
          </w:rPr>
          <w:t xml:space="preserve">resents the distribution of the players by basketball position. From </w:t>
        </w:r>
      </w:ins>
      <w:ins w:id="1409" w:author="Kolovich, Brian" w:date="2018-07-09T12:51:00Z">
        <w:r w:rsidR="000B44D5" w:rsidRPr="00AF325A">
          <w:rPr>
            <w:color w:val="0070C0"/>
          </w:rPr>
          <w:t>this, we see that the highest concentration is from the guard position</w:t>
        </w:r>
      </w:ins>
      <w:ins w:id="1410" w:author="Kolovich, Brian" w:date="2018-07-09T12:52:00Z">
        <w:r w:rsidR="000B44D5" w:rsidRPr="00AF325A">
          <w:rPr>
            <w:color w:val="0070C0"/>
          </w:rPr>
          <w:t>, which comprises ~47% of the population. F</w:t>
        </w:r>
      </w:ins>
      <w:ins w:id="1411" w:author="Kolovich, Brian" w:date="2018-07-09T12:51:00Z">
        <w:r w:rsidR="000B44D5" w:rsidRPr="00AF325A">
          <w:rPr>
            <w:color w:val="0070C0"/>
          </w:rPr>
          <w:t xml:space="preserve">orwards comprise </w:t>
        </w:r>
      </w:ins>
      <w:ins w:id="1412" w:author="Kolovich, Brian" w:date="2018-07-09T12:52:00Z">
        <w:r w:rsidR="000B44D5" w:rsidRPr="00AF325A">
          <w:rPr>
            <w:color w:val="0070C0"/>
          </w:rPr>
          <w:t>~</w:t>
        </w:r>
      </w:ins>
      <w:ins w:id="1413" w:author="Kolovich, Brian" w:date="2018-07-09T12:51:00Z">
        <w:r w:rsidR="000B44D5" w:rsidRPr="00AF325A">
          <w:rPr>
            <w:color w:val="0070C0"/>
          </w:rPr>
          <w:t xml:space="preserve">38% and centers encompass </w:t>
        </w:r>
      </w:ins>
      <w:ins w:id="1414" w:author="Kolovich, Brian" w:date="2018-07-09T12:52:00Z">
        <w:r w:rsidR="000B44D5" w:rsidRPr="00AF325A">
          <w:rPr>
            <w:color w:val="0070C0"/>
          </w:rPr>
          <w:t>~</w:t>
        </w:r>
      </w:ins>
      <w:ins w:id="1415" w:author="Kolovich, Brian" w:date="2018-07-09T12:51:00Z">
        <w:r w:rsidR="000B44D5" w:rsidRPr="00AF325A">
          <w:rPr>
            <w:color w:val="0070C0"/>
          </w:rPr>
          <w:t>15%</w:t>
        </w:r>
      </w:ins>
      <w:ins w:id="1416" w:author="Kolovich, Brian" w:date="2018-07-09T12:53:00Z">
        <w:r w:rsidR="000B44D5" w:rsidRPr="00AF325A">
          <w:rPr>
            <w:color w:val="0070C0"/>
          </w:rPr>
          <w:t xml:space="preserve"> of the data, respectively. W</w:t>
        </w:r>
      </w:ins>
      <w:ins w:id="1417" w:author="Kolovich, Brian" w:date="2018-07-09T12:54:00Z">
        <w:r w:rsidR="000B44D5" w:rsidRPr="00AF325A">
          <w:rPr>
            <w:color w:val="0070C0"/>
          </w:rPr>
          <w:t xml:space="preserve">hile the position breakdown is skewed towards guards and forwards, </w:t>
        </w:r>
      </w:ins>
      <w:ins w:id="1418" w:author="Kolovich, Brian" w:date="2018-07-09T12:56:00Z">
        <w:r w:rsidR="000B44D5" w:rsidRPr="00AF325A">
          <w:rPr>
            <w:color w:val="0070C0"/>
          </w:rPr>
          <w:t xml:space="preserve">it </w:t>
        </w:r>
      </w:ins>
      <w:ins w:id="1419" w:author="Kolovich, Brian" w:date="2018-07-09T12:57:00Z">
        <w:r w:rsidR="000B44D5" w:rsidRPr="00AF325A">
          <w:rPr>
            <w:color w:val="0070C0"/>
          </w:rPr>
          <w:t>makes sense given that we consolidated the</w:t>
        </w:r>
      </w:ins>
      <w:ins w:id="1420" w:author="Kolovich, Brian" w:date="2018-07-09T12:55:00Z">
        <w:r w:rsidR="000B44D5" w:rsidRPr="00AF325A">
          <w:rPr>
            <w:color w:val="0070C0"/>
          </w:rPr>
          <w:t xml:space="preserve"> point</w:t>
        </w:r>
      </w:ins>
      <w:ins w:id="1421" w:author="Kolovich, Brian" w:date="2018-07-09T12:58:00Z">
        <w:r w:rsidR="000B44D5" w:rsidRPr="00AF325A">
          <w:rPr>
            <w:color w:val="0070C0"/>
          </w:rPr>
          <w:t>/</w:t>
        </w:r>
      </w:ins>
      <w:ins w:id="1422" w:author="Kolovich, Brian" w:date="2018-07-09T12:55:00Z">
        <w:r w:rsidR="000B44D5" w:rsidRPr="00AF325A">
          <w:rPr>
            <w:color w:val="0070C0"/>
          </w:rPr>
          <w:t>shooting guards as guards,</w:t>
        </w:r>
      </w:ins>
      <w:ins w:id="1423" w:author="Kolovich, Brian" w:date="2018-07-09T12:57:00Z">
        <w:r w:rsidR="000B44D5" w:rsidRPr="00AF325A">
          <w:rPr>
            <w:color w:val="0070C0"/>
          </w:rPr>
          <w:t xml:space="preserve"> </w:t>
        </w:r>
      </w:ins>
      <w:ins w:id="1424" w:author="Kolovich, Brian" w:date="2018-07-09T12:55:00Z">
        <w:r w:rsidR="000B44D5" w:rsidRPr="00AF325A">
          <w:rPr>
            <w:color w:val="0070C0"/>
          </w:rPr>
          <w:t>small</w:t>
        </w:r>
      </w:ins>
      <w:ins w:id="1425" w:author="Kolovich, Brian" w:date="2018-07-09T12:58:00Z">
        <w:r w:rsidR="000B44D5" w:rsidRPr="00AF325A">
          <w:rPr>
            <w:color w:val="0070C0"/>
          </w:rPr>
          <w:t>/</w:t>
        </w:r>
      </w:ins>
      <w:ins w:id="1426" w:author="Kolovich, Brian" w:date="2018-07-09T12:55:00Z">
        <w:r w:rsidR="000B44D5" w:rsidRPr="00AF325A">
          <w:rPr>
            <w:color w:val="0070C0"/>
          </w:rPr>
          <w:t>power forward</w:t>
        </w:r>
      </w:ins>
      <w:ins w:id="1427" w:author="Kolovich, Brian" w:date="2018-07-09T12:58:00Z">
        <w:r w:rsidR="000B44D5" w:rsidRPr="00AF325A">
          <w:rPr>
            <w:color w:val="0070C0"/>
          </w:rPr>
          <w:t xml:space="preserve">s </w:t>
        </w:r>
      </w:ins>
      <w:ins w:id="1428" w:author="Kolovich, Brian" w:date="2018-07-09T12:55:00Z">
        <w:r w:rsidR="000B44D5" w:rsidRPr="00AF325A">
          <w:rPr>
            <w:color w:val="0070C0"/>
          </w:rPr>
          <w:t xml:space="preserve">as forwards, </w:t>
        </w:r>
      </w:ins>
      <w:ins w:id="1429" w:author="Kolovich, Brian" w:date="2018-07-09T12:57:00Z">
        <w:r w:rsidR="000B44D5" w:rsidRPr="00AF325A">
          <w:rPr>
            <w:color w:val="0070C0"/>
          </w:rPr>
          <w:t>and</w:t>
        </w:r>
      </w:ins>
      <w:ins w:id="1430" w:author="Kolovich, Brian" w:date="2018-07-09T12:55:00Z">
        <w:r w:rsidR="000B44D5" w:rsidRPr="00AF325A">
          <w:rPr>
            <w:color w:val="0070C0"/>
          </w:rPr>
          <w:t xml:space="preserve"> center</w:t>
        </w:r>
      </w:ins>
      <w:ins w:id="1431" w:author="Kolovich, Brian" w:date="2018-07-09T12:56:00Z">
        <w:r w:rsidR="000B44D5" w:rsidRPr="00AF325A">
          <w:rPr>
            <w:color w:val="0070C0"/>
          </w:rPr>
          <w:t>s</w:t>
        </w:r>
      </w:ins>
      <w:ins w:id="1432" w:author="Kolovich, Brian" w:date="2018-07-09T12:57:00Z">
        <w:r w:rsidR="000B44D5" w:rsidRPr="00AF325A">
          <w:rPr>
            <w:color w:val="0070C0"/>
          </w:rPr>
          <w:t xml:space="preserve"> as a</w:t>
        </w:r>
      </w:ins>
      <w:ins w:id="1433" w:author="Kolovich, Brian" w:date="2018-07-09T12:56:00Z">
        <w:r w:rsidR="000B44D5" w:rsidRPr="00AF325A">
          <w:rPr>
            <w:color w:val="0070C0"/>
          </w:rPr>
          <w:t xml:space="preserve"> stand</w:t>
        </w:r>
      </w:ins>
      <w:ins w:id="1434" w:author="Kolovich, Brian" w:date="2018-07-09T12:57:00Z">
        <w:r w:rsidR="000B44D5" w:rsidRPr="00AF325A">
          <w:rPr>
            <w:color w:val="0070C0"/>
          </w:rPr>
          <w:t>-</w:t>
        </w:r>
      </w:ins>
      <w:ins w:id="1435" w:author="Kolovich, Brian" w:date="2018-07-09T12:56:00Z">
        <w:r w:rsidR="000B44D5" w:rsidRPr="00AF325A">
          <w:rPr>
            <w:color w:val="0070C0"/>
          </w:rPr>
          <w:t>alone</w:t>
        </w:r>
      </w:ins>
      <w:ins w:id="1436" w:author="Kolovich, Brian" w:date="2018-07-09T12:57:00Z">
        <w:r w:rsidR="000B44D5" w:rsidRPr="00AF325A">
          <w:rPr>
            <w:color w:val="0070C0"/>
          </w:rPr>
          <w:t xml:space="preserve"> position</w:t>
        </w:r>
      </w:ins>
      <w:ins w:id="1437" w:author="Kolovich, Brian" w:date="2018-07-09T12:56:00Z">
        <w:r w:rsidR="000B44D5" w:rsidRPr="00AF325A">
          <w:rPr>
            <w:color w:val="0070C0"/>
          </w:rPr>
          <w:t xml:space="preserve">. </w:t>
        </w:r>
      </w:ins>
    </w:p>
    <w:p w14:paraId="01389575" w14:textId="72CA479F" w:rsidR="000B44D5" w:rsidRDefault="000B44D5" w:rsidP="006E4121">
      <w:pPr>
        <w:ind w:firstLine="0"/>
        <w:rPr>
          <w:ins w:id="1438" w:author="Kolovich, Brian" w:date="2018-07-09T12:59:00Z"/>
        </w:rPr>
      </w:pPr>
    </w:p>
    <w:p w14:paraId="552A9FB7" w14:textId="5F3E05B9" w:rsidR="000B44D5" w:rsidRDefault="000B44D5" w:rsidP="006E4121">
      <w:pPr>
        <w:ind w:firstLine="0"/>
        <w:rPr>
          <w:ins w:id="1439" w:author="Kolovich, Brian" w:date="2018-07-09T12:59:00Z"/>
        </w:rPr>
      </w:pPr>
    </w:p>
    <w:p w14:paraId="696E66AB" w14:textId="4B658D81" w:rsidR="000B44D5" w:rsidRDefault="000B44D5" w:rsidP="006E4121">
      <w:pPr>
        <w:ind w:firstLine="0"/>
        <w:rPr>
          <w:ins w:id="1440" w:author="Kolovich, Brian" w:date="2018-07-09T12:59:00Z"/>
        </w:rPr>
      </w:pPr>
    </w:p>
    <w:p w14:paraId="11F27079" w14:textId="1CD186EF" w:rsidR="000B44D5" w:rsidRDefault="000B44D5" w:rsidP="006E4121">
      <w:pPr>
        <w:ind w:firstLine="0"/>
        <w:rPr>
          <w:ins w:id="1441" w:author="Kolovich, Brian" w:date="2018-07-09T12:59:00Z"/>
        </w:rPr>
      </w:pPr>
    </w:p>
    <w:p w14:paraId="02CE0C7F" w14:textId="3672A6B1" w:rsidR="000B44D5" w:rsidRPr="000B44D5" w:rsidRDefault="000B44D5">
      <w:pPr>
        <w:ind w:firstLine="0"/>
        <w:jc w:val="center"/>
        <w:rPr>
          <w:ins w:id="1442" w:author="Kolovich, Brian" w:date="2018-07-09T12:58:00Z"/>
          <w:i/>
          <w:rPrChange w:id="1443" w:author="Kolovich, Brian" w:date="2018-07-09T12:59:00Z">
            <w:rPr>
              <w:ins w:id="1444" w:author="Kolovich, Brian" w:date="2018-07-09T12:58:00Z"/>
            </w:rPr>
          </w:rPrChange>
        </w:rPr>
        <w:pPrChange w:id="1445" w:author="Kolovich, Brian" w:date="2018-07-09T12:59:00Z">
          <w:pPr>
            <w:ind w:firstLine="0"/>
          </w:pPr>
        </w:pPrChange>
      </w:pPr>
      <w:ins w:id="1446" w:author="Kolovich, Brian" w:date="2018-07-09T12:59:00Z">
        <w:r w:rsidRPr="000B44D5">
          <w:rPr>
            <w:i/>
            <w:rPrChange w:id="1447" w:author="Kolovich, Brian" w:date="2018-07-09T12:59:00Z">
              <w:rPr/>
            </w:rPrChange>
          </w:rPr>
          <w:t>Figure 1</w:t>
        </w:r>
      </w:ins>
    </w:p>
    <w:p w14:paraId="12B5ABBA" w14:textId="0422FB6A" w:rsidR="000A7846" w:rsidRPr="007E4F30" w:rsidDel="00144413" w:rsidRDefault="006A70DE">
      <w:pPr>
        <w:pStyle w:val="heading20"/>
        <w:jc w:val="center"/>
        <w:rPr>
          <w:del w:id="1448" w:author="Kolovich, Brian" w:date="2018-07-09T12:32:00Z"/>
        </w:rPr>
        <w:pPrChange w:id="1449" w:author="Kolovich, Brian" w:date="2018-07-09T13:11:00Z">
          <w:pPr>
            <w:pStyle w:val="heading20"/>
          </w:pPr>
        </w:pPrChange>
      </w:pPr>
      <w:r>
        <w:rPr>
          <w:noProof/>
        </w:rPr>
        <w:drawing>
          <wp:inline distT="0" distB="0" distL="0" distR="0" wp14:anchorId="4D13B207" wp14:editId="055EDAA2">
            <wp:extent cx="3962400" cy="2743200"/>
            <wp:effectExtent l="0" t="0" r="0" b="0"/>
            <wp:docPr id="1" name="Chart 1">
              <a:extLst xmlns:a="http://schemas.openxmlformats.org/drawingml/2006/main">
                <a:ext uri="{FF2B5EF4-FFF2-40B4-BE49-F238E27FC236}">
                  <a16:creationId xmlns:a16="http://schemas.microsoft.com/office/drawing/2014/main" id="{9B455348-2EBF-4DDC-AC0E-60F3FBA67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id="1450" w:author="Kolovich, Brian" w:date="2018-07-09T12:32:00Z">
        <w:r w:rsidR="002A35ED" w:rsidDel="00144413">
          <w:delText xml:space="preserve">3.2 </w:delText>
        </w:r>
        <w:r w:rsidR="000A7846" w:rsidRPr="007E4F30" w:rsidDel="00144413">
          <w:delText>Validation - Classification Task 1</w:delText>
        </w:r>
      </w:del>
    </w:p>
    <w:p w14:paraId="5E89C72A" w14:textId="77777777" w:rsidR="000A7846" w:rsidRPr="007E4F30" w:rsidRDefault="000A7846">
      <w:pPr>
        <w:ind w:firstLine="0"/>
        <w:jc w:val="center"/>
        <w:pPrChange w:id="1451" w:author="Kolovich, Brian" w:date="2018-07-09T13:11:00Z">
          <w:pPr/>
        </w:pPrChange>
      </w:pPr>
    </w:p>
    <w:p w14:paraId="761C7B3C" w14:textId="79E670F2" w:rsidR="00021992" w:rsidRPr="00AF325A" w:rsidRDefault="0054352A" w:rsidP="000A7846">
      <w:pPr>
        <w:ind w:firstLine="0"/>
        <w:rPr>
          <w:ins w:id="1452" w:author="Kolovich, Brian" w:date="2018-07-09T13:09:00Z"/>
          <w:color w:val="0070C0"/>
        </w:rPr>
      </w:pPr>
      <w:ins w:id="1453" w:author="Kolovich, Brian" w:date="2018-07-09T13:02:00Z">
        <w:r w:rsidRPr="00AF325A">
          <w:rPr>
            <w:color w:val="0070C0"/>
          </w:rPr>
          <w:t xml:space="preserve">We then assessed the distribution of </w:t>
        </w:r>
      </w:ins>
      <w:ins w:id="1454" w:author="Kolovich, Brian" w:date="2018-07-09T13:03:00Z">
        <w:r w:rsidRPr="00AF325A">
          <w:rPr>
            <w:color w:val="0070C0"/>
          </w:rPr>
          <w:t>players by draft year, as seen in Figure 2. As noted in previous sections, biometric and data in general was</w:t>
        </w:r>
      </w:ins>
      <w:ins w:id="1455" w:author="Kolovich, Brian" w:date="2018-07-09T13:04:00Z">
        <w:r w:rsidRPr="00AF325A">
          <w:rPr>
            <w:color w:val="0070C0"/>
          </w:rPr>
          <w:t xml:space="preserve"> inconsistent and</w:t>
        </w:r>
      </w:ins>
      <w:ins w:id="1456" w:author="Kolovich, Brian" w:date="2018-07-09T13:03:00Z">
        <w:r w:rsidRPr="00AF325A">
          <w:rPr>
            <w:color w:val="0070C0"/>
          </w:rPr>
          <w:t xml:space="preserve"> sparse in the early to late 2000s.</w:t>
        </w:r>
      </w:ins>
      <w:ins w:id="1457" w:author="Kolovich, Brian" w:date="2018-07-09T13:04:00Z">
        <w:r w:rsidRPr="00AF325A">
          <w:rPr>
            <w:color w:val="0070C0"/>
          </w:rPr>
          <w:t xml:space="preserve"> While the percentage of 2009 participants is significantly lower than </w:t>
        </w:r>
      </w:ins>
      <w:ins w:id="1458" w:author="Kolovich, Brian" w:date="2018-07-09T13:08:00Z">
        <w:r w:rsidRPr="00AF325A">
          <w:rPr>
            <w:color w:val="0070C0"/>
          </w:rPr>
          <w:t xml:space="preserve">the </w:t>
        </w:r>
      </w:ins>
      <w:ins w:id="1459" w:author="Kolovich, Brian" w:date="2018-07-09T13:04:00Z">
        <w:r w:rsidRPr="00AF325A">
          <w:rPr>
            <w:color w:val="0070C0"/>
          </w:rPr>
          <w:t>other draft</w:t>
        </w:r>
      </w:ins>
      <w:ins w:id="1460" w:author="Kolovich, Brian" w:date="2018-07-09T13:06:00Z">
        <w:r w:rsidRPr="00AF325A">
          <w:rPr>
            <w:color w:val="0070C0"/>
          </w:rPr>
          <w:t>s</w:t>
        </w:r>
      </w:ins>
      <w:ins w:id="1461" w:author="Kolovich, Brian" w:date="2018-07-09T13:04:00Z">
        <w:r w:rsidRPr="00AF325A">
          <w:rPr>
            <w:color w:val="0070C0"/>
          </w:rPr>
          <w:t xml:space="preserve">, </w:t>
        </w:r>
      </w:ins>
      <w:ins w:id="1462" w:author="Kolovich, Brian" w:date="2018-07-09T13:05:00Z">
        <w:r w:rsidRPr="00AF325A">
          <w:rPr>
            <w:color w:val="0070C0"/>
          </w:rPr>
          <w:t xml:space="preserve">there are no fundamental differences in how </w:t>
        </w:r>
      </w:ins>
      <w:ins w:id="1463" w:author="Kolovich, Brian" w:date="2018-07-09T13:08:00Z">
        <w:r w:rsidRPr="00AF325A">
          <w:rPr>
            <w:color w:val="0070C0"/>
          </w:rPr>
          <w:t xml:space="preserve">the </w:t>
        </w:r>
      </w:ins>
      <w:ins w:id="1464" w:author="Kolovich, Brian" w:date="2018-07-09T13:06:00Z">
        <w:r w:rsidRPr="00AF325A">
          <w:rPr>
            <w:color w:val="0070C0"/>
          </w:rPr>
          <w:t xml:space="preserve">biometric data </w:t>
        </w:r>
      </w:ins>
      <w:ins w:id="1465" w:author="Kolovich, Brian" w:date="2018-07-09T13:07:00Z">
        <w:r w:rsidRPr="00AF325A">
          <w:rPr>
            <w:color w:val="0070C0"/>
          </w:rPr>
          <w:t>was</w:t>
        </w:r>
      </w:ins>
      <w:ins w:id="1466" w:author="Kolovich, Brian" w:date="2018-07-09T13:06:00Z">
        <w:r w:rsidRPr="00AF325A">
          <w:rPr>
            <w:color w:val="0070C0"/>
          </w:rPr>
          <w:t xml:space="preserve"> measured, or how college statistics were</w:t>
        </w:r>
      </w:ins>
      <w:ins w:id="1467" w:author="Kolovich, Brian" w:date="2018-07-09T13:07:00Z">
        <w:r w:rsidRPr="00AF325A">
          <w:rPr>
            <w:color w:val="0070C0"/>
          </w:rPr>
          <w:t xml:space="preserve"> tabulated that </w:t>
        </w:r>
      </w:ins>
      <w:ins w:id="1468" w:author="Kolovich, Brian" w:date="2018-07-09T13:09:00Z">
        <w:r w:rsidRPr="00AF325A">
          <w:rPr>
            <w:color w:val="0070C0"/>
          </w:rPr>
          <w:t>c</w:t>
        </w:r>
      </w:ins>
      <w:ins w:id="1469" w:author="Kolovich, Brian" w:date="2018-07-09T13:06:00Z">
        <w:r w:rsidRPr="00AF325A">
          <w:rPr>
            <w:color w:val="0070C0"/>
          </w:rPr>
          <w:t>ould</w:t>
        </w:r>
      </w:ins>
      <w:ins w:id="1470" w:author="Kolovich, Brian" w:date="2018-07-09T13:07:00Z">
        <w:r w:rsidRPr="00AF325A">
          <w:rPr>
            <w:color w:val="0070C0"/>
          </w:rPr>
          <w:t xml:space="preserve"> poten</w:t>
        </w:r>
      </w:ins>
      <w:ins w:id="1471" w:author="Kolovich, Brian" w:date="2018-07-09T13:08:00Z">
        <w:r w:rsidRPr="00AF325A">
          <w:rPr>
            <w:color w:val="0070C0"/>
          </w:rPr>
          <w:t>tially</w:t>
        </w:r>
      </w:ins>
      <w:ins w:id="1472" w:author="Kolovich, Brian" w:date="2018-07-09T13:06:00Z">
        <w:r w:rsidRPr="00AF325A">
          <w:rPr>
            <w:color w:val="0070C0"/>
          </w:rPr>
          <w:t xml:space="preserve"> induce</w:t>
        </w:r>
      </w:ins>
      <w:ins w:id="1473" w:author="Kolovich, Brian" w:date="2018-07-09T13:08:00Z">
        <w:r w:rsidRPr="00AF325A">
          <w:rPr>
            <w:color w:val="0070C0"/>
          </w:rPr>
          <w:t xml:space="preserve"> </w:t>
        </w:r>
      </w:ins>
      <w:ins w:id="1474" w:author="Kolovich, Brian" w:date="2018-07-09T13:07:00Z">
        <w:r w:rsidRPr="00AF325A">
          <w:rPr>
            <w:color w:val="0070C0"/>
          </w:rPr>
          <w:t>confounding factors</w:t>
        </w:r>
      </w:ins>
      <w:ins w:id="1475" w:author="Kolovich, Brian" w:date="2018-07-09T13:09:00Z">
        <w:r w:rsidRPr="00AF325A">
          <w:rPr>
            <w:color w:val="0070C0"/>
          </w:rPr>
          <w:t xml:space="preserve"> in the analysis. </w:t>
        </w:r>
      </w:ins>
    </w:p>
    <w:p w14:paraId="1887EFEC" w14:textId="59DB4EB8" w:rsidR="002348FB" w:rsidRDefault="002348FB" w:rsidP="000A7846">
      <w:pPr>
        <w:ind w:firstLine="0"/>
        <w:rPr>
          <w:ins w:id="1476" w:author="Kolovich, Brian" w:date="2018-07-09T13:09:00Z"/>
        </w:rPr>
      </w:pPr>
    </w:p>
    <w:p w14:paraId="4D67E0BB" w14:textId="291012BA" w:rsidR="002348FB" w:rsidRDefault="002348FB" w:rsidP="002348FB">
      <w:pPr>
        <w:ind w:firstLine="0"/>
        <w:jc w:val="center"/>
        <w:rPr>
          <w:ins w:id="1477" w:author="Kolovich, Brian" w:date="2018-07-09T13:10:00Z"/>
          <w:i/>
        </w:rPr>
      </w:pPr>
      <w:ins w:id="1478" w:author="Kolovich, Brian" w:date="2018-07-09T13:09:00Z">
        <w:r w:rsidRPr="00E84582">
          <w:rPr>
            <w:i/>
          </w:rPr>
          <w:t xml:space="preserve">Figure </w:t>
        </w:r>
        <w:r>
          <w:rPr>
            <w:i/>
          </w:rPr>
          <w:t>2</w:t>
        </w:r>
      </w:ins>
    </w:p>
    <w:p w14:paraId="68AB30C0" w14:textId="77777777" w:rsidR="001C0EC4" w:rsidRDefault="001C0EC4" w:rsidP="002348FB">
      <w:pPr>
        <w:ind w:firstLine="0"/>
        <w:jc w:val="center"/>
        <w:rPr>
          <w:ins w:id="1479" w:author="Kolovich, Brian" w:date="2018-07-09T13:09:00Z"/>
          <w:i/>
        </w:rPr>
      </w:pPr>
    </w:p>
    <w:p w14:paraId="6D8F3945" w14:textId="7CE4D271" w:rsidR="002348FB" w:rsidRPr="002348FB" w:rsidRDefault="002348FB" w:rsidP="001D0BC9">
      <w:pPr>
        <w:ind w:firstLine="0"/>
        <w:rPr>
          <w:ins w:id="1480" w:author="Kolovich, Brian" w:date="2018-07-09T13:00:00Z"/>
          <w:i/>
          <w:rPrChange w:id="1481" w:author="Kolovich, Brian" w:date="2018-07-09T13:09:00Z">
            <w:rPr>
              <w:ins w:id="1482" w:author="Kolovich, Brian" w:date="2018-07-09T13:00:00Z"/>
            </w:rPr>
          </w:rPrChange>
        </w:rPr>
      </w:pPr>
      <w:ins w:id="1483" w:author="Kolovich, Brian" w:date="2018-07-09T13:09:00Z">
        <w:r w:rsidRPr="002348FB">
          <w:rPr>
            <w:i/>
            <w:noProof/>
          </w:rPr>
          <w:drawing>
            <wp:inline distT="0" distB="0" distL="0" distR="0" wp14:anchorId="716A39C6" wp14:editId="01455CE1">
              <wp:extent cx="4114800" cy="2103120"/>
              <wp:effectExtent l="0" t="0" r="0" b="0"/>
              <wp:docPr id="2" name="Chart 2">
                <a:extLst xmlns:a="http://schemas.openxmlformats.org/drawingml/2006/main">
                  <a:ext uri="{FF2B5EF4-FFF2-40B4-BE49-F238E27FC236}">
                    <a16:creationId xmlns:a16="http://schemas.microsoft.com/office/drawing/2014/main" id="{E80B070D-A581-4384-B3E2-C1EF101A5B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3E00A9B6" w14:textId="77777777" w:rsidR="00021992" w:rsidRDefault="00021992" w:rsidP="000A7846">
      <w:pPr>
        <w:ind w:firstLine="0"/>
        <w:rPr>
          <w:ins w:id="1484" w:author="Kolovich, Brian" w:date="2018-07-09T13:00:00Z"/>
        </w:rPr>
      </w:pPr>
    </w:p>
    <w:p w14:paraId="3171881D" w14:textId="7CE93FE1" w:rsidR="00021992" w:rsidRDefault="00021992" w:rsidP="000A7846">
      <w:pPr>
        <w:ind w:firstLine="0"/>
        <w:rPr>
          <w:ins w:id="1485" w:author="Kolovich, Brian" w:date="2018-07-09T13:11:00Z"/>
        </w:rPr>
      </w:pPr>
    </w:p>
    <w:p w14:paraId="1B448729" w14:textId="5C58747E" w:rsidR="009E624A" w:rsidRPr="00AF325A" w:rsidRDefault="009E624A" w:rsidP="000A7846">
      <w:pPr>
        <w:ind w:firstLine="0"/>
        <w:rPr>
          <w:ins w:id="1486" w:author="Kolovich, Brian" w:date="2018-07-09T13:16:00Z"/>
          <w:color w:val="0070C0"/>
        </w:rPr>
      </w:pPr>
      <w:ins w:id="1487" w:author="Kolovich, Brian" w:date="2018-07-09T13:11:00Z">
        <w:r w:rsidRPr="00AF325A">
          <w:rPr>
            <w:color w:val="0070C0"/>
          </w:rPr>
          <w:lastRenderedPageBreak/>
          <w:t xml:space="preserve">An interesting relationship exists between the </w:t>
        </w:r>
      </w:ins>
      <w:ins w:id="1488" w:author="Kolovich, Brian" w:date="2018-07-09T13:12:00Z">
        <w:r w:rsidRPr="00AF325A">
          <w:rPr>
            <w:color w:val="0070C0"/>
          </w:rPr>
          <w:t>age of the player upon entering the league and the percentage of those</w:t>
        </w:r>
      </w:ins>
      <w:ins w:id="1489" w:author="Kolovich, Brian" w:date="2018-07-09T13:13:00Z">
        <w:r w:rsidRPr="00AF325A">
          <w:rPr>
            <w:color w:val="0070C0"/>
          </w:rPr>
          <w:t xml:space="preserve"> players by</w:t>
        </w:r>
      </w:ins>
      <w:ins w:id="1490" w:author="Kolovich, Brian" w:date="2018-07-09T13:12:00Z">
        <w:r w:rsidRPr="00AF325A">
          <w:rPr>
            <w:color w:val="0070C0"/>
          </w:rPr>
          <w:t xml:space="preserve"> age group that remain the league</w:t>
        </w:r>
      </w:ins>
      <w:ins w:id="1491" w:author="Kolovich, Brian" w:date="2018-07-09T13:13:00Z">
        <w:r w:rsidRPr="00AF325A">
          <w:rPr>
            <w:color w:val="0070C0"/>
          </w:rPr>
          <w:t>. Based on Figure 3, for ages 19-23</w:t>
        </w:r>
      </w:ins>
      <w:ins w:id="1492" w:author="Kolovich, Brian" w:date="2018-07-09T13:15:00Z">
        <w:r w:rsidRPr="00AF325A">
          <w:rPr>
            <w:color w:val="0070C0"/>
          </w:rPr>
          <w:t xml:space="preserve"> and on average, </w:t>
        </w:r>
      </w:ins>
      <w:ins w:id="1493" w:author="Kolovich, Brian" w:date="2018-07-09T13:13:00Z">
        <w:r w:rsidRPr="00AF325A">
          <w:rPr>
            <w:color w:val="0070C0"/>
          </w:rPr>
          <w:t>we se</w:t>
        </w:r>
      </w:ins>
      <w:ins w:id="1494" w:author="Kolovich, Brian" w:date="2018-07-09T13:14:00Z">
        <w:r w:rsidRPr="00AF325A">
          <w:rPr>
            <w:color w:val="0070C0"/>
          </w:rPr>
          <w:t>e that t</w:t>
        </w:r>
      </w:ins>
      <w:ins w:id="1495" w:author="Kolovich, Brian" w:date="2018-07-09T13:15:00Z">
        <w:r w:rsidRPr="00AF325A">
          <w:rPr>
            <w:color w:val="0070C0"/>
          </w:rPr>
          <w:t>hat the younger player</w:t>
        </w:r>
      </w:ins>
      <w:ins w:id="1496" w:author="Kolovich, Brian" w:date="2018-07-09T13:16:00Z">
        <w:r w:rsidRPr="00AF325A">
          <w:rPr>
            <w:color w:val="0070C0"/>
          </w:rPr>
          <w:t>s are actually more likely to remain in the league longer than the older players.</w:t>
        </w:r>
      </w:ins>
    </w:p>
    <w:p w14:paraId="4879F2B8" w14:textId="5BDCA8BF" w:rsidR="009E624A" w:rsidRDefault="009E624A" w:rsidP="000A7846">
      <w:pPr>
        <w:ind w:firstLine="0"/>
        <w:rPr>
          <w:ins w:id="1497" w:author="Kolovich, Brian" w:date="2018-07-09T13:18:00Z"/>
        </w:rPr>
      </w:pPr>
    </w:p>
    <w:p w14:paraId="3B428AF8" w14:textId="77777777" w:rsidR="009E624A" w:rsidRDefault="009E624A" w:rsidP="000A7846">
      <w:pPr>
        <w:ind w:firstLine="0"/>
        <w:rPr>
          <w:ins w:id="1498" w:author="Kolovich, Brian" w:date="2018-07-09T13:18:00Z"/>
        </w:rPr>
      </w:pPr>
    </w:p>
    <w:p w14:paraId="528F3B24" w14:textId="027B9B34" w:rsidR="009E624A" w:rsidRDefault="009E624A" w:rsidP="009E624A">
      <w:pPr>
        <w:ind w:firstLine="0"/>
        <w:jc w:val="center"/>
        <w:rPr>
          <w:ins w:id="1499" w:author="Kolovich, Brian" w:date="2018-07-09T13:18:00Z"/>
          <w:i/>
        </w:rPr>
      </w:pPr>
      <w:ins w:id="1500" w:author="Kolovich, Brian" w:date="2018-07-09T13:18:00Z">
        <w:r w:rsidRPr="00E84582">
          <w:rPr>
            <w:i/>
          </w:rPr>
          <w:t xml:space="preserve">Figure </w:t>
        </w:r>
        <w:r>
          <w:rPr>
            <w:i/>
          </w:rPr>
          <w:t>3</w:t>
        </w:r>
      </w:ins>
    </w:p>
    <w:p w14:paraId="25DA92C0" w14:textId="77777777" w:rsidR="009E624A" w:rsidRDefault="009E624A" w:rsidP="000A7846">
      <w:pPr>
        <w:ind w:firstLine="0"/>
        <w:rPr>
          <w:ins w:id="1501" w:author="Kolovich, Brian" w:date="2018-07-09T13:17:00Z"/>
        </w:rPr>
      </w:pPr>
    </w:p>
    <w:p w14:paraId="76E28242" w14:textId="0FE8F7FB" w:rsidR="009E624A" w:rsidRDefault="009E624A" w:rsidP="000A7846">
      <w:pPr>
        <w:ind w:firstLine="0"/>
        <w:rPr>
          <w:ins w:id="1502" w:author="Kolovich, Brian" w:date="2018-07-09T13:12:00Z"/>
        </w:rPr>
      </w:pPr>
      <w:ins w:id="1503" w:author="Kolovich, Brian" w:date="2018-07-09T13:17:00Z">
        <w:r w:rsidRPr="009E624A">
          <w:rPr>
            <w:noProof/>
          </w:rPr>
          <w:drawing>
            <wp:inline distT="0" distB="0" distL="0" distR="0" wp14:anchorId="777E1014" wp14:editId="5B1B73FE">
              <wp:extent cx="4397375" cy="2520563"/>
              <wp:effectExtent l="0" t="0" r="3175" b="0"/>
              <wp:docPr id="3" name="Chart 3">
                <a:extLst xmlns:a="http://schemas.openxmlformats.org/drawingml/2006/main">
                  <a:ext uri="{FF2B5EF4-FFF2-40B4-BE49-F238E27FC236}">
                    <a16:creationId xmlns:a16="http://schemas.microsoft.com/office/drawing/2014/main" id="{79F0CEDB-8DC6-4B11-B676-B793D7C05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56B5A67C" w14:textId="77777777" w:rsidR="00332A7A" w:rsidRDefault="00332A7A" w:rsidP="000A7846">
      <w:pPr>
        <w:ind w:firstLine="0"/>
      </w:pPr>
    </w:p>
    <w:p w14:paraId="12E6BE0D" w14:textId="127968C9" w:rsidR="009E624A" w:rsidRPr="00AF325A" w:rsidRDefault="005E0F48" w:rsidP="000A7846">
      <w:pPr>
        <w:ind w:firstLine="0"/>
        <w:rPr>
          <w:ins w:id="1504" w:author="Kolovich, Brian" w:date="2018-07-09T13:23:00Z"/>
          <w:color w:val="0070C0"/>
        </w:rPr>
      </w:pPr>
      <w:ins w:id="1505" w:author="Kolovich, Brian" w:date="2018-07-09T13:19:00Z">
        <w:r w:rsidRPr="00AF325A">
          <w:rPr>
            <w:color w:val="0070C0"/>
          </w:rPr>
          <w:t xml:space="preserve">Lastly, to assess correlation, we </w:t>
        </w:r>
      </w:ins>
      <w:ins w:id="1506" w:author="Kolovich, Brian" w:date="2018-07-09T13:21:00Z">
        <w:r w:rsidR="00BA73E6" w:rsidRPr="00AF325A">
          <w:rPr>
            <w:color w:val="0070C0"/>
          </w:rPr>
          <w:t>calculated</w:t>
        </w:r>
      </w:ins>
      <w:ins w:id="1507" w:author="Kolovich, Brian" w:date="2018-07-09T13:19:00Z">
        <w:r w:rsidRPr="00AF325A">
          <w:rPr>
            <w:color w:val="0070C0"/>
          </w:rPr>
          <w:t xml:space="preserve"> the Pearson R Coefficient</w:t>
        </w:r>
      </w:ins>
      <w:ins w:id="1508" w:author="Kolovich, Brian" w:date="2018-07-09T13:21:00Z">
        <w:r w:rsidR="00BA73E6" w:rsidRPr="00AF325A">
          <w:rPr>
            <w:color w:val="0070C0"/>
          </w:rPr>
          <w:t xml:space="preserve">s </w:t>
        </w:r>
      </w:ins>
      <w:ins w:id="1509" w:author="Kolovich, Brian" w:date="2018-07-09T13:24:00Z">
        <w:r w:rsidR="007D11FE" w:rsidRPr="00AF325A">
          <w:rPr>
            <w:color w:val="0070C0"/>
          </w:rPr>
          <w:t xml:space="preserve">(Figure 4) </w:t>
        </w:r>
      </w:ins>
      <w:ins w:id="1510" w:author="Kolovich, Brian" w:date="2018-07-09T13:21:00Z">
        <w:r w:rsidR="00BA73E6" w:rsidRPr="00AF325A">
          <w:rPr>
            <w:color w:val="0070C0"/>
          </w:rPr>
          <w:t xml:space="preserve">and isolated the variables </w:t>
        </w:r>
      </w:ins>
      <w:ins w:id="1511" w:author="Kolovich, Brian" w:date="2018-07-09T13:22:00Z">
        <w:r w:rsidR="00BA73E6" w:rsidRPr="00AF325A">
          <w:rPr>
            <w:color w:val="0070C0"/>
          </w:rPr>
          <w:t>with</w:t>
        </w:r>
      </w:ins>
      <w:ins w:id="1512" w:author="Kolovich, Brian" w:date="2018-07-09T13:23:00Z">
        <w:r w:rsidR="00BA73E6" w:rsidRPr="00AF325A">
          <w:rPr>
            <w:color w:val="0070C0"/>
          </w:rPr>
          <w:t xml:space="preserve"> the</w:t>
        </w:r>
      </w:ins>
      <w:ins w:id="1513" w:author="Kolovich, Brian" w:date="2018-07-09T13:22:00Z">
        <w:r w:rsidR="00BA73E6" w:rsidRPr="00AF325A">
          <w:rPr>
            <w:color w:val="0070C0"/>
          </w:rPr>
          <w:t xml:space="preserve"> high</w:t>
        </w:r>
      </w:ins>
      <w:ins w:id="1514" w:author="Kolovich, Brian" w:date="2018-07-09T13:23:00Z">
        <w:r w:rsidR="00BA73E6" w:rsidRPr="00AF325A">
          <w:rPr>
            <w:color w:val="0070C0"/>
          </w:rPr>
          <w:t>est correlation</w:t>
        </w:r>
      </w:ins>
      <w:ins w:id="1515" w:author="Kolovich, Brian" w:date="2018-07-09T13:22:00Z">
        <w:r w:rsidR="00BA73E6" w:rsidRPr="00AF325A">
          <w:rPr>
            <w:color w:val="0070C0"/>
          </w:rPr>
          <w:t xml:space="preserve">, i.e. greater than or equal to 0.70 </w:t>
        </w:r>
      </w:ins>
      <w:ins w:id="1516" w:author="Kolovich, Brian" w:date="2018-07-09T13:23:00Z">
        <w:r w:rsidR="00BA73E6" w:rsidRPr="00AF325A">
          <w:rPr>
            <w:color w:val="0070C0"/>
          </w:rPr>
          <w:t>and</w:t>
        </w:r>
      </w:ins>
      <w:ins w:id="1517" w:author="Kolovich, Brian" w:date="2018-07-09T13:22:00Z">
        <w:r w:rsidR="00BA73E6" w:rsidRPr="00AF325A">
          <w:rPr>
            <w:color w:val="0070C0"/>
          </w:rPr>
          <w:t xml:space="preserve"> less than or equal to -0</w:t>
        </w:r>
      </w:ins>
      <w:ins w:id="1518" w:author="Kolovich, Brian" w:date="2018-07-09T13:23:00Z">
        <w:r w:rsidR="00BA73E6" w:rsidRPr="00AF325A">
          <w:rPr>
            <w:color w:val="0070C0"/>
          </w:rPr>
          <w:t>.70.</w:t>
        </w:r>
      </w:ins>
    </w:p>
    <w:p w14:paraId="259B8E33" w14:textId="23EDC638" w:rsidR="007D11FE" w:rsidRDefault="007D11FE" w:rsidP="000A7846">
      <w:pPr>
        <w:ind w:firstLine="0"/>
      </w:pPr>
    </w:p>
    <w:p w14:paraId="73DA22E4" w14:textId="77777777" w:rsidR="00332A7A" w:rsidRDefault="00332A7A" w:rsidP="000A7846">
      <w:pPr>
        <w:ind w:firstLine="0"/>
      </w:pPr>
    </w:p>
    <w:p w14:paraId="793B420A" w14:textId="7FA455B0" w:rsidR="00C75809" w:rsidRPr="00C75809" w:rsidRDefault="00C75809" w:rsidP="00C75809">
      <w:pPr>
        <w:ind w:firstLine="0"/>
        <w:jc w:val="center"/>
        <w:rPr>
          <w:ins w:id="1519" w:author="Kolovich, Brian" w:date="2018-07-09T13:26:00Z"/>
          <w:i/>
        </w:rPr>
      </w:pPr>
      <w:ins w:id="1520" w:author="Kolovich, Brian" w:date="2018-07-09T13:18:00Z">
        <w:r w:rsidRPr="00E84582">
          <w:rPr>
            <w:i/>
          </w:rPr>
          <w:t xml:space="preserve">Figure </w:t>
        </w:r>
      </w:ins>
      <w:r>
        <w:rPr>
          <w:i/>
        </w:rPr>
        <w:t>4</w:t>
      </w:r>
    </w:p>
    <w:p w14:paraId="4800F813" w14:textId="157F509B" w:rsidR="006A70DE" w:rsidRDefault="007D11FE" w:rsidP="000A7846">
      <w:pPr>
        <w:ind w:firstLine="0"/>
        <w:rPr>
          <w:rFonts w:ascii="Times New Roman" w:hAnsi="Times New Roman"/>
          <w:lang w:eastAsia="en-US"/>
        </w:rPr>
      </w:pPr>
      <w:ins w:id="1521" w:author="Kolovich, Brian" w:date="2018-07-09T13:26:00Z">
        <w:r>
          <w:fldChar w:fldCharType="begin"/>
        </w:r>
        <w:r>
          <w:instrText xml:space="preserve"> LINK </w:instrText>
        </w:r>
      </w:ins>
      <w:r w:rsidR="006A70DE">
        <w:instrText xml:space="preserve">Excel.SheetBinaryMacroEnabled.12 C:\\Users\\Brian\\Desktop\\Capstone\\NBA_Player_Data.csv Sheet1!R25C4:R35C13 </w:instrText>
      </w:r>
      <w:ins w:id="1522" w:author="Kolovich, Brian" w:date="2018-07-09T13:26:00Z">
        <w:r>
          <w:instrText xml:space="preserve">\a \f 4 \h </w:instrText>
        </w:r>
      </w:ins>
      <w:r w:rsidR="001D0BC9">
        <w:instrText xml:space="preserve"> \* MERGEFORMAT </w:instrText>
      </w:r>
      <w:ins w:id="1523" w:author="Kolovich, Brian" w:date="2018-07-09T13:26:00Z">
        <w:r w:rsidR="006A70DE">
          <w:fldChar w:fldCharType="separate"/>
        </w:r>
      </w:ins>
    </w:p>
    <w:tbl>
      <w:tblPr>
        <w:tblW w:w="8940" w:type="dxa"/>
        <w:jc w:val="center"/>
        <w:tblLook w:val="0600" w:firstRow="0" w:lastRow="0" w:firstColumn="0" w:lastColumn="0" w:noHBand="1" w:noVBand="1"/>
      </w:tblPr>
      <w:tblGrid>
        <w:gridCol w:w="1480"/>
        <w:gridCol w:w="880"/>
        <w:gridCol w:w="1000"/>
        <w:gridCol w:w="860"/>
        <w:gridCol w:w="960"/>
        <w:gridCol w:w="760"/>
        <w:gridCol w:w="720"/>
        <w:gridCol w:w="720"/>
        <w:gridCol w:w="720"/>
        <w:gridCol w:w="720"/>
        <w:gridCol w:w="120"/>
      </w:tblGrid>
      <w:tr w:rsidR="006A70DE" w:rsidRPr="006A70DE" w14:paraId="1690FCE4" w14:textId="77777777" w:rsidTr="00332A7A">
        <w:trPr>
          <w:gridAfter w:val="1"/>
          <w:divId w:val="950162038"/>
          <w:wAfter w:w="120" w:type="dxa"/>
          <w:trHeight w:val="20"/>
          <w:jc w:val="center"/>
        </w:trPr>
        <w:tc>
          <w:tcPr>
            <w:tcW w:w="8820" w:type="dxa"/>
            <w:gridSpan w:val="10"/>
            <w:tcBorders>
              <w:top w:val="nil"/>
              <w:left w:val="nil"/>
              <w:bottom w:val="nil"/>
              <w:right w:val="nil"/>
            </w:tcBorders>
            <w:shd w:val="clear" w:color="auto" w:fill="auto"/>
            <w:vAlign w:val="center"/>
            <w:hideMark/>
          </w:tcPr>
          <w:p w14:paraId="06E83DA1" w14:textId="7CCFB934" w:rsidR="006A70DE" w:rsidRPr="006A70DE" w:rsidRDefault="006A70DE" w:rsidP="006A70DE">
            <w:pPr>
              <w:ind w:firstLine="0"/>
              <w:jc w:val="center"/>
              <w:rPr>
                <w:rFonts w:ascii="Calibri" w:eastAsia="Times New Roman" w:hAnsi="Calibri"/>
                <w:b/>
                <w:bCs/>
                <w:color w:val="000000"/>
                <w:sz w:val="26"/>
                <w:szCs w:val="26"/>
                <w:u w:val="single"/>
                <w:lang w:eastAsia="en-US"/>
              </w:rPr>
            </w:pPr>
            <w:r w:rsidRPr="006A70DE">
              <w:rPr>
                <w:rFonts w:ascii="Calibri" w:eastAsia="Times New Roman" w:hAnsi="Calibri"/>
                <w:b/>
                <w:bCs/>
                <w:color w:val="000000"/>
                <w:sz w:val="26"/>
                <w:szCs w:val="26"/>
                <w:u w:val="single"/>
                <w:lang w:eastAsia="en-US"/>
              </w:rPr>
              <w:t>Pearson R Coefficients</w:t>
            </w:r>
          </w:p>
        </w:tc>
      </w:tr>
      <w:tr w:rsidR="006A70DE" w:rsidRPr="006A70DE" w14:paraId="699306EF" w14:textId="77777777" w:rsidTr="00332A7A">
        <w:trPr>
          <w:divId w:val="950162038"/>
          <w:trHeight w:val="20"/>
          <w:jc w:val="center"/>
        </w:trPr>
        <w:tc>
          <w:tcPr>
            <w:tcW w:w="1480" w:type="dxa"/>
            <w:tcBorders>
              <w:top w:val="nil"/>
              <w:left w:val="nil"/>
              <w:bottom w:val="single" w:sz="4" w:space="0" w:color="000000"/>
              <w:right w:val="single" w:sz="4" w:space="0" w:color="000000"/>
            </w:tcBorders>
            <w:shd w:val="clear" w:color="auto" w:fill="auto"/>
            <w:vAlign w:val="bottom"/>
            <w:hideMark/>
          </w:tcPr>
          <w:p w14:paraId="53428188" w14:textId="77777777" w:rsidR="006A70DE" w:rsidRPr="006A70DE" w:rsidRDefault="006A70DE" w:rsidP="006A70DE">
            <w:pPr>
              <w:ind w:firstLine="0"/>
              <w:jc w:val="left"/>
              <w:rPr>
                <w:rFonts w:ascii="Arial" w:eastAsia="Times New Roman" w:hAnsi="Arial" w:cs="Arial"/>
                <w:sz w:val="36"/>
                <w:szCs w:val="36"/>
                <w:lang w:eastAsia="en-US"/>
              </w:rPr>
            </w:pPr>
            <w:r w:rsidRPr="006A70DE">
              <w:rPr>
                <w:rFonts w:ascii="Arial" w:eastAsia="Times New Roman" w:hAnsi="Arial" w:cs="Arial"/>
                <w:sz w:val="36"/>
                <w:szCs w:val="36"/>
                <w:lang w:eastAsia="en-US"/>
              </w:rPr>
              <w:t> </w:t>
            </w:r>
          </w:p>
        </w:tc>
        <w:tc>
          <w:tcPr>
            <w:tcW w:w="880" w:type="dxa"/>
            <w:tcBorders>
              <w:top w:val="single" w:sz="4" w:space="0" w:color="000000"/>
              <w:left w:val="nil"/>
              <w:bottom w:val="single" w:sz="4" w:space="0" w:color="000000"/>
              <w:right w:val="single" w:sz="4" w:space="0" w:color="000000"/>
            </w:tcBorders>
            <w:shd w:val="clear" w:color="auto" w:fill="auto"/>
            <w:vAlign w:val="center"/>
            <w:hideMark/>
          </w:tcPr>
          <w:p w14:paraId="39701BEB"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Height</w:t>
            </w:r>
            <w:r w:rsidRPr="006A70DE">
              <w:rPr>
                <w:rFonts w:ascii="Calibri" w:eastAsia="Times New Roman" w:hAnsi="Calibri"/>
                <w:b/>
                <w:bCs/>
                <w:color w:val="000000"/>
                <w:sz w:val="14"/>
                <w:szCs w:val="14"/>
                <w:lang w:eastAsia="en-US"/>
              </w:rPr>
              <w:br/>
              <w:t>No Shoes</w:t>
            </w:r>
          </w:p>
        </w:tc>
        <w:tc>
          <w:tcPr>
            <w:tcW w:w="1000" w:type="dxa"/>
            <w:tcBorders>
              <w:top w:val="single" w:sz="4" w:space="0" w:color="000000"/>
              <w:left w:val="nil"/>
              <w:bottom w:val="single" w:sz="4" w:space="0" w:color="000000"/>
              <w:right w:val="single" w:sz="4" w:space="0" w:color="000000"/>
            </w:tcBorders>
            <w:shd w:val="clear" w:color="auto" w:fill="auto"/>
            <w:vAlign w:val="center"/>
            <w:hideMark/>
          </w:tcPr>
          <w:p w14:paraId="1CEBD439"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Height</w:t>
            </w:r>
            <w:r w:rsidRPr="006A70DE">
              <w:rPr>
                <w:rFonts w:ascii="Calibri" w:eastAsia="Times New Roman" w:hAnsi="Calibri"/>
                <w:b/>
                <w:bCs/>
                <w:color w:val="000000"/>
                <w:sz w:val="14"/>
                <w:szCs w:val="14"/>
                <w:lang w:eastAsia="en-US"/>
              </w:rPr>
              <w:br/>
              <w:t>With Shoes</w:t>
            </w:r>
          </w:p>
        </w:tc>
        <w:tc>
          <w:tcPr>
            <w:tcW w:w="860" w:type="dxa"/>
            <w:tcBorders>
              <w:top w:val="single" w:sz="4" w:space="0" w:color="000000"/>
              <w:left w:val="nil"/>
              <w:bottom w:val="single" w:sz="4" w:space="0" w:color="000000"/>
              <w:right w:val="single" w:sz="4" w:space="0" w:color="000000"/>
            </w:tcBorders>
            <w:shd w:val="clear" w:color="auto" w:fill="auto"/>
            <w:vAlign w:val="center"/>
            <w:hideMark/>
          </w:tcPr>
          <w:p w14:paraId="1E395DFC"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Wingspan</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19D746C5"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Standing</w:t>
            </w:r>
            <w:r w:rsidRPr="006A70DE">
              <w:rPr>
                <w:rFonts w:ascii="Calibri" w:eastAsia="Times New Roman" w:hAnsi="Calibri"/>
                <w:b/>
                <w:bCs/>
                <w:color w:val="000000"/>
                <w:sz w:val="14"/>
                <w:szCs w:val="14"/>
                <w:lang w:eastAsia="en-US"/>
              </w:rPr>
              <w:br/>
              <w:t>Reach</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72C2AC36"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Vertical</w:t>
            </w:r>
            <w:r w:rsidRPr="006A70DE">
              <w:rPr>
                <w:rFonts w:ascii="Calibri" w:eastAsia="Times New Roman" w:hAnsi="Calibri"/>
                <w:b/>
                <w:bCs/>
                <w:color w:val="000000"/>
                <w:sz w:val="14"/>
                <w:szCs w:val="14"/>
                <w:lang w:eastAsia="en-US"/>
              </w:rPr>
              <w:br/>
              <w:t>No Step</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315579BF"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Weight</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372C5E0B"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Assists</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3C2094AD"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Guards</w:t>
            </w:r>
          </w:p>
        </w:tc>
        <w:tc>
          <w:tcPr>
            <w:tcW w:w="840" w:type="dxa"/>
            <w:gridSpan w:val="2"/>
            <w:tcBorders>
              <w:top w:val="single" w:sz="4" w:space="0" w:color="000000"/>
              <w:left w:val="nil"/>
              <w:bottom w:val="single" w:sz="4" w:space="0" w:color="000000"/>
              <w:right w:val="single" w:sz="4" w:space="0" w:color="000000"/>
            </w:tcBorders>
            <w:shd w:val="clear" w:color="auto" w:fill="auto"/>
            <w:vAlign w:val="center"/>
            <w:hideMark/>
          </w:tcPr>
          <w:p w14:paraId="48F49208" w14:textId="77777777" w:rsidR="006A70DE" w:rsidRPr="006A70DE" w:rsidRDefault="006A70DE" w:rsidP="006A70DE">
            <w:pPr>
              <w:ind w:firstLine="0"/>
              <w:jc w:val="center"/>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Forwards</w:t>
            </w:r>
          </w:p>
        </w:tc>
      </w:tr>
      <w:tr w:rsidR="006A70DE" w:rsidRPr="006A70DE" w14:paraId="5B309403"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487DEA59" w14:textId="77777777" w:rsidR="006A70DE" w:rsidRPr="006A70DE" w:rsidRDefault="006A70DE" w:rsidP="006A70DE">
            <w:pPr>
              <w:ind w:firstLine="0"/>
              <w:jc w:val="left"/>
              <w:rPr>
                <w:rFonts w:ascii="Calibri" w:eastAsia="Times New Roman" w:hAnsi="Calibri"/>
                <w:b/>
                <w:bCs/>
                <w:color w:val="000000"/>
                <w:sz w:val="14"/>
                <w:szCs w:val="14"/>
                <w:lang w:eastAsia="en-US"/>
              </w:rPr>
            </w:pPr>
            <w:proofErr w:type="spellStart"/>
            <w:r w:rsidRPr="006A70DE">
              <w:rPr>
                <w:rFonts w:ascii="Calibri" w:eastAsia="Times New Roman" w:hAnsi="Calibri"/>
                <w:b/>
                <w:bCs/>
                <w:color w:val="000000"/>
                <w:sz w:val="14"/>
                <w:szCs w:val="14"/>
                <w:lang w:eastAsia="en-US"/>
              </w:rPr>
              <w:t>Hght_noshoes</w:t>
            </w:r>
            <w:proofErr w:type="spellEnd"/>
          </w:p>
        </w:tc>
        <w:tc>
          <w:tcPr>
            <w:tcW w:w="880" w:type="dxa"/>
            <w:tcBorders>
              <w:top w:val="nil"/>
              <w:left w:val="nil"/>
              <w:bottom w:val="nil"/>
              <w:right w:val="single" w:sz="4" w:space="0" w:color="000000"/>
            </w:tcBorders>
            <w:shd w:val="clear" w:color="000000" w:fill="808080"/>
            <w:vAlign w:val="center"/>
            <w:hideMark/>
          </w:tcPr>
          <w:p w14:paraId="219424E9"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1000" w:type="dxa"/>
            <w:tcBorders>
              <w:top w:val="nil"/>
              <w:left w:val="nil"/>
              <w:bottom w:val="nil"/>
              <w:right w:val="single" w:sz="4" w:space="0" w:color="000000"/>
            </w:tcBorders>
            <w:shd w:val="clear" w:color="000000" w:fill="002060"/>
            <w:vAlign w:val="center"/>
            <w:hideMark/>
          </w:tcPr>
          <w:p w14:paraId="4B58CA8C"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0.996</w:t>
            </w:r>
          </w:p>
        </w:tc>
        <w:tc>
          <w:tcPr>
            <w:tcW w:w="860" w:type="dxa"/>
            <w:tcBorders>
              <w:top w:val="nil"/>
              <w:left w:val="nil"/>
              <w:bottom w:val="nil"/>
              <w:right w:val="single" w:sz="4" w:space="0" w:color="000000"/>
            </w:tcBorders>
            <w:shd w:val="clear" w:color="000000" w:fill="002060"/>
            <w:vAlign w:val="center"/>
            <w:hideMark/>
          </w:tcPr>
          <w:p w14:paraId="285F36C6"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0.845</w:t>
            </w:r>
          </w:p>
        </w:tc>
        <w:tc>
          <w:tcPr>
            <w:tcW w:w="960" w:type="dxa"/>
            <w:tcBorders>
              <w:top w:val="nil"/>
              <w:left w:val="nil"/>
              <w:bottom w:val="nil"/>
              <w:right w:val="single" w:sz="4" w:space="0" w:color="000000"/>
            </w:tcBorders>
            <w:shd w:val="clear" w:color="000000" w:fill="002060"/>
            <w:vAlign w:val="center"/>
            <w:hideMark/>
          </w:tcPr>
          <w:p w14:paraId="67C52291"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0.914</w:t>
            </w:r>
          </w:p>
        </w:tc>
        <w:tc>
          <w:tcPr>
            <w:tcW w:w="760" w:type="dxa"/>
            <w:tcBorders>
              <w:top w:val="nil"/>
              <w:left w:val="nil"/>
              <w:bottom w:val="nil"/>
              <w:right w:val="single" w:sz="4" w:space="0" w:color="000000"/>
            </w:tcBorders>
            <w:shd w:val="clear" w:color="000000" w:fill="002060"/>
            <w:vAlign w:val="center"/>
            <w:hideMark/>
          </w:tcPr>
          <w:p w14:paraId="10CC1050"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0.787</w:t>
            </w:r>
          </w:p>
        </w:tc>
        <w:tc>
          <w:tcPr>
            <w:tcW w:w="720" w:type="dxa"/>
            <w:tcBorders>
              <w:top w:val="nil"/>
              <w:left w:val="nil"/>
              <w:bottom w:val="nil"/>
              <w:right w:val="single" w:sz="4" w:space="0" w:color="000000"/>
            </w:tcBorders>
            <w:shd w:val="clear" w:color="000000" w:fill="002060"/>
            <w:vAlign w:val="center"/>
            <w:hideMark/>
          </w:tcPr>
          <w:p w14:paraId="7F9A754C"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0.75</w:t>
            </w:r>
          </w:p>
        </w:tc>
        <w:tc>
          <w:tcPr>
            <w:tcW w:w="720" w:type="dxa"/>
            <w:tcBorders>
              <w:top w:val="nil"/>
              <w:left w:val="nil"/>
              <w:bottom w:val="nil"/>
              <w:right w:val="single" w:sz="4" w:space="0" w:color="000000"/>
            </w:tcBorders>
            <w:shd w:val="clear" w:color="000000" w:fill="002060"/>
            <w:vAlign w:val="center"/>
            <w:hideMark/>
          </w:tcPr>
          <w:p w14:paraId="6392D334"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-0.708</w:t>
            </w:r>
          </w:p>
        </w:tc>
        <w:tc>
          <w:tcPr>
            <w:tcW w:w="720" w:type="dxa"/>
            <w:tcBorders>
              <w:top w:val="nil"/>
              <w:left w:val="nil"/>
              <w:bottom w:val="nil"/>
              <w:right w:val="single" w:sz="4" w:space="0" w:color="000000"/>
            </w:tcBorders>
            <w:shd w:val="clear" w:color="000000" w:fill="002060"/>
            <w:vAlign w:val="center"/>
            <w:hideMark/>
          </w:tcPr>
          <w:p w14:paraId="12BD4FA1"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-0.778</w:t>
            </w:r>
          </w:p>
        </w:tc>
        <w:tc>
          <w:tcPr>
            <w:tcW w:w="840" w:type="dxa"/>
            <w:gridSpan w:val="2"/>
            <w:tcBorders>
              <w:top w:val="nil"/>
              <w:left w:val="nil"/>
              <w:bottom w:val="nil"/>
              <w:right w:val="single" w:sz="4" w:space="0" w:color="000000"/>
            </w:tcBorders>
            <w:shd w:val="clear" w:color="auto" w:fill="auto"/>
            <w:vAlign w:val="center"/>
            <w:hideMark/>
          </w:tcPr>
          <w:p w14:paraId="03A48FE2"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0.388</w:t>
            </w:r>
          </w:p>
        </w:tc>
      </w:tr>
      <w:tr w:rsidR="006A70DE" w:rsidRPr="006A70DE" w14:paraId="389B8DE6"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71AB18CB" w14:textId="77777777" w:rsidR="006A70DE" w:rsidRPr="006A70DE" w:rsidRDefault="006A70DE" w:rsidP="006A70DE">
            <w:pPr>
              <w:ind w:firstLine="0"/>
              <w:jc w:val="left"/>
              <w:rPr>
                <w:rFonts w:ascii="Calibri" w:eastAsia="Times New Roman" w:hAnsi="Calibri"/>
                <w:b/>
                <w:bCs/>
                <w:color w:val="000000"/>
                <w:sz w:val="14"/>
                <w:szCs w:val="14"/>
                <w:lang w:eastAsia="en-US"/>
              </w:rPr>
            </w:pPr>
            <w:proofErr w:type="spellStart"/>
            <w:r w:rsidRPr="006A70DE">
              <w:rPr>
                <w:rFonts w:ascii="Calibri" w:eastAsia="Times New Roman" w:hAnsi="Calibri"/>
                <w:b/>
                <w:bCs/>
                <w:color w:val="000000"/>
                <w:sz w:val="14"/>
                <w:szCs w:val="14"/>
                <w:lang w:eastAsia="en-US"/>
              </w:rPr>
              <w:t>Hght_wtshoes</w:t>
            </w:r>
            <w:proofErr w:type="spellEnd"/>
          </w:p>
        </w:tc>
        <w:tc>
          <w:tcPr>
            <w:tcW w:w="880" w:type="dxa"/>
            <w:tcBorders>
              <w:top w:val="nil"/>
              <w:left w:val="nil"/>
              <w:bottom w:val="nil"/>
              <w:right w:val="single" w:sz="4" w:space="0" w:color="000000"/>
            </w:tcBorders>
            <w:shd w:val="clear" w:color="000000" w:fill="002060"/>
            <w:vAlign w:val="center"/>
            <w:hideMark/>
          </w:tcPr>
          <w:p w14:paraId="4BE31E8E"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0.996</w:t>
            </w:r>
          </w:p>
        </w:tc>
        <w:tc>
          <w:tcPr>
            <w:tcW w:w="1000" w:type="dxa"/>
            <w:tcBorders>
              <w:top w:val="nil"/>
              <w:left w:val="nil"/>
              <w:bottom w:val="nil"/>
              <w:right w:val="single" w:sz="4" w:space="0" w:color="000000"/>
            </w:tcBorders>
            <w:shd w:val="clear" w:color="000000" w:fill="808080"/>
            <w:vAlign w:val="center"/>
            <w:hideMark/>
          </w:tcPr>
          <w:p w14:paraId="6317FC55"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860" w:type="dxa"/>
            <w:tcBorders>
              <w:top w:val="nil"/>
              <w:left w:val="nil"/>
              <w:bottom w:val="nil"/>
              <w:right w:val="single" w:sz="4" w:space="0" w:color="000000"/>
            </w:tcBorders>
            <w:shd w:val="clear" w:color="000000" w:fill="002060"/>
            <w:vAlign w:val="center"/>
            <w:hideMark/>
          </w:tcPr>
          <w:p w14:paraId="2A384569"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0.844</w:t>
            </w:r>
          </w:p>
        </w:tc>
        <w:tc>
          <w:tcPr>
            <w:tcW w:w="960" w:type="dxa"/>
            <w:tcBorders>
              <w:top w:val="nil"/>
              <w:left w:val="nil"/>
              <w:bottom w:val="nil"/>
              <w:right w:val="single" w:sz="4" w:space="0" w:color="000000"/>
            </w:tcBorders>
            <w:shd w:val="clear" w:color="000000" w:fill="002060"/>
            <w:vAlign w:val="center"/>
            <w:hideMark/>
          </w:tcPr>
          <w:p w14:paraId="4BCBA2A3"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0.915</w:t>
            </w:r>
          </w:p>
        </w:tc>
        <w:tc>
          <w:tcPr>
            <w:tcW w:w="760" w:type="dxa"/>
            <w:tcBorders>
              <w:top w:val="nil"/>
              <w:left w:val="nil"/>
              <w:bottom w:val="nil"/>
              <w:right w:val="single" w:sz="4" w:space="0" w:color="000000"/>
            </w:tcBorders>
            <w:shd w:val="clear" w:color="000000" w:fill="002060"/>
            <w:vAlign w:val="center"/>
            <w:hideMark/>
          </w:tcPr>
          <w:p w14:paraId="5E2B2AB8"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0.782</w:t>
            </w:r>
          </w:p>
        </w:tc>
        <w:tc>
          <w:tcPr>
            <w:tcW w:w="720" w:type="dxa"/>
            <w:tcBorders>
              <w:top w:val="nil"/>
              <w:left w:val="nil"/>
              <w:bottom w:val="nil"/>
              <w:right w:val="single" w:sz="4" w:space="0" w:color="000000"/>
            </w:tcBorders>
            <w:shd w:val="clear" w:color="000000" w:fill="002060"/>
            <w:vAlign w:val="center"/>
            <w:hideMark/>
          </w:tcPr>
          <w:p w14:paraId="3912B713"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0.756</w:t>
            </w:r>
          </w:p>
        </w:tc>
        <w:tc>
          <w:tcPr>
            <w:tcW w:w="720" w:type="dxa"/>
            <w:tcBorders>
              <w:top w:val="nil"/>
              <w:left w:val="nil"/>
              <w:bottom w:val="nil"/>
              <w:right w:val="single" w:sz="4" w:space="0" w:color="000000"/>
            </w:tcBorders>
            <w:shd w:val="clear" w:color="000000" w:fill="002060"/>
            <w:vAlign w:val="center"/>
            <w:hideMark/>
          </w:tcPr>
          <w:p w14:paraId="1E0632C4"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-0.704</w:t>
            </w:r>
          </w:p>
        </w:tc>
        <w:tc>
          <w:tcPr>
            <w:tcW w:w="720" w:type="dxa"/>
            <w:tcBorders>
              <w:top w:val="nil"/>
              <w:left w:val="nil"/>
              <w:bottom w:val="nil"/>
              <w:right w:val="single" w:sz="4" w:space="0" w:color="000000"/>
            </w:tcBorders>
            <w:shd w:val="clear" w:color="000000" w:fill="002060"/>
            <w:vAlign w:val="center"/>
            <w:hideMark/>
          </w:tcPr>
          <w:p w14:paraId="6ED63B07"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-0.779</w:t>
            </w:r>
          </w:p>
        </w:tc>
        <w:tc>
          <w:tcPr>
            <w:tcW w:w="840" w:type="dxa"/>
            <w:gridSpan w:val="2"/>
            <w:tcBorders>
              <w:top w:val="nil"/>
              <w:left w:val="nil"/>
              <w:bottom w:val="nil"/>
              <w:right w:val="single" w:sz="4" w:space="0" w:color="000000"/>
            </w:tcBorders>
            <w:shd w:val="clear" w:color="auto" w:fill="auto"/>
            <w:vAlign w:val="center"/>
            <w:hideMark/>
          </w:tcPr>
          <w:p w14:paraId="2BA373BB"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0.38</w:t>
            </w:r>
          </w:p>
        </w:tc>
      </w:tr>
      <w:tr w:rsidR="006A70DE" w:rsidRPr="006A70DE" w14:paraId="413616DB"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429F768A" w14:textId="77777777" w:rsidR="006A70DE" w:rsidRPr="006A70DE" w:rsidRDefault="006A70DE" w:rsidP="006A70DE">
            <w:pPr>
              <w:ind w:firstLine="0"/>
              <w:jc w:val="left"/>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Wingspan</w:t>
            </w:r>
          </w:p>
        </w:tc>
        <w:tc>
          <w:tcPr>
            <w:tcW w:w="880" w:type="dxa"/>
            <w:tcBorders>
              <w:top w:val="nil"/>
              <w:left w:val="nil"/>
              <w:bottom w:val="nil"/>
              <w:right w:val="single" w:sz="4" w:space="0" w:color="000000"/>
            </w:tcBorders>
            <w:shd w:val="clear" w:color="000000" w:fill="002060"/>
            <w:vAlign w:val="center"/>
            <w:hideMark/>
          </w:tcPr>
          <w:p w14:paraId="7A9358A2"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0.845</w:t>
            </w:r>
          </w:p>
        </w:tc>
        <w:tc>
          <w:tcPr>
            <w:tcW w:w="1000" w:type="dxa"/>
            <w:tcBorders>
              <w:top w:val="nil"/>
              <w:left w:val="nil"/>
              <w:bottom w:val="nil"/>
              <w:right w:val="single" w:sz="4" w:space="0" w:color="000000"/>
            </w:tcBorders>
            <w:shd w:val="clear" w:color="000000" w:fill="002060"/>
            <w:vAlign w:val="center"/>
            <w:hideMark/>
          </w:tcPr>
          <w:p w14:paraId="01BC2A27"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0.844</w:t>
            </w:r>
          </w:p>
        </w:tc>
        <w:tc>
          <w:tcPr>
            <w:tcW w:w="860" w:type="dxa"/>
            <w:tcBorders>
              <w:top w:val="nil"/>
              <w:left w:val="nil"/>
              <w:bottom w:val="nil"/>
              <w:right w:val="single" w:sz="4" w:space="0" w:color="000000"/>
            </w:tcBorders>
            <w:shd w:val="clear" w:color="000000" w:fill="808080"/>
            <w:vAlign w:val="center"/>
            <w:hideMark/>
          </w:tcPr>
          <w:p w14:paraId="2AA9D1D7"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960" w:type="dxa"/>
            <w:tcBorders>
              <w:top w:val="nil"/>
              <w:left w:val="nil"/>
              <w:bottom w:val="nil"/>
              <w:right w:val="single" w:sz="4" w:space="0" w:color="000000"/>
            </w:tcBorders>
            <w:shd w:val="clear" w:color="000000" w:fill="002060"/>
            <w:vAlign w:val="center"/>
            <w:hideMark/>
          </w:tcPr>
          <w:p w14:paraId="4FE3FD5F"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0.902</w:t>
            </w:r>
          </w:p>
        </w:tc>
        <w:tc>
          <w:tcPr>
            <w:tcW w:w="760" w:type="dxa"/>
            <w:tcBorders>
              <w:top w:val="nil"/>
              <w:left w:val="nil"/>
              <w:bottom w:val="nil"/>
              <w:right w:val="single" w:sz="4" w:space="0" w:color="000000"/>
            </w:tcBorders>
            <w:shd w:val="clear" w:color="000000" w:fill="002060"/>
            <w:vAlign w:val="center"/>
            <w:hideMark/>
          </w:tcPr>
          <w:p w14:paraId="787C154D"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0.822</w:t>
            </w:r>
          </w:p>
        </w:tc>
        <w:tc>
          <w:tcPr>
            <w:tcW w:w="720" w:type="dxa"/>
            <w:tcBorders>
              <w:top w:val="nil"/>
              <w:left w:val="nil"/>
              <w:bottom w:val="nil"/>
              <w:right w:val="single" w:sz="4" w:space="0" w:color="000000"/>
            </w:tcBorders>
            <w:shd w:val="clear" w:color="000000" w:fill="002060"/>
            <w:vAlign w:val="center"/>
            <w:hideMark/>
          </w:tcPr>
          <w:p w14:paraId="4B4A2B79"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0.737</w:t>
            </w:r>
          </w:p>
        </w:tc>
        <w:tc>
          <w:tcPr>
            <w:tcW w:w="720" w:type="dxa"/>
            <w:tcBorders>
              <w:top w:val="nil"/>
              <w:left w:val="nil"/>
              <w:bottom w:val="nil"/>
              <w:right w:val="single" w:sz="4" w:space="0" w:color="000000"/>
            </w:tcBorders>
            <w:shd w:val="clear" w:color="auto" w:fill="auto"/>
            <w:vAlign w:val="center"/>
            <w:hideMark/>
          </w:tcPr>
          <w:p w14:paraId="7772AE93"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-0.688</w:t>
            </w:r>
          </w:p>
        </w:tc>
        <w:tc>
          <w:tcPr>
            <w:tcW w:w="720" w:type="dxa"/>
            <w:tcBorders>
              <w:top w:val="nil"/>
              <w:left w:val="nil"/>
              <w:bottom w:val="nil"/>
              <w:right w:val="single" w:sz="4" w:space="0" w:color="000000"/>
            </w:tcBorders>
            <w:shd w:val="clear" w:color="000000" w:fill="002060"/>
            <w:vAlign w:val="center"/>
            <w:hideMark/>
          </w:tcPr>
          <w:p w14:paraId="05A033A5"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-0.711</w:t>
            </w:r>
          </w:p>
        </w:tc>
        <w:tc>
          <w:tcPr>
            <w:tcW w:w="840" w:type="dxa"/>
            <w:gridSpan w:val="2"/>
            <w:tcBorders>
              <w:top w:val="nil"/>
              <w:left w:val="nil"/>
              <w:bottom w:val="nil"/>
              <w:right w:val="single" w:sz="4" w:space="0" w:color="000000"/>
            </w:tcBorders>
            <w:shd w:val="clear" w:color="auto" w:fill="auto"/>
            <w:vAlign w:val="center"/>
            <w:hideMark/>
          </w:tcPr>
          <w:p w14:paraId="6DE9E654"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0.366</w:t>
            </w:r>
          </w:p>
        </w:tc>
      </w:tr>
      <w:tr w:rsidR="006A70DE" w:rsidRPr="006A70DE" w14:paraId="18F4F844"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5317B097" w14:textId="77777777" w:rsidR="006A70DE" w:rsidRPr="006A70DE" w:rsidRDefault="006A70DE" w:rsidP="006A70DE">
            <w:pPr>
              <w:ind w:firstLine="0"/>
              <w:jc w:val="left"/>
              <w:rPr>
                <w:rFonts w:ascii="Calibri" w:eastAsia="Times New Roman" w:hAnsi="Calibri"/>
                <w:b/>
                <w:bCs/>
                <w:color w:val="000000"/>
                <w:sz w:val="14"/>
                <w:szCs w:val="14"/>
                <w:lang w:eastAsia="en-US"/>
              </w:rPr>
            </w:pPr>
            <w:proofErr w:type="spellStart"/>
            <w:r w:rsidRPr="006A70DE">
              <w:rPr>
                <w:rFonts w:ascii="Calibri" w:eastAsia="Times New Roman" w:hAnsi="Calibri"/>
                <w:b/>
                <w:bCs/>
                <w:color w:val="000000"/>
                <w:sz w:val="14"/>
                <w:szCs w:val="14"/>
                <w:lang w:eastAsia="en-US"/>
              </w:rPr>
              <w:t>Standing_reach</w:t>
            </w:r>
            <w:proofErr w:type="spellEnd"/>
          </w:p>
        </w:tc>
        <w:tc>
          <w:tcPr>
            <w:tcW w:w="880" w:type="dxa"/>
            <w:tcBorders>
              <w:top w:val="nil"/>
              <w:left w:val="nil"/>
              <w:bottom w:val="nil"/>
              <w:right w:val="single" w:sz="4" w:space="0" w:color="000000"/>
            </w:tcBorders>
            <w:shd w:val="clear" w:color="000000" w:fill="002060"/>
            <w:vAlign w:val="center"/>
            <w:hideMark/>
          </w:tcPr>
          <w:p w14:paraId="4EDE7350"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0.914</w:t>
            </w:r>
          </w:p>
        </w:tc>
        <w:tc>
          <w:tcPr>
            <w:tcW w:w="1000" w:type="dxa"/>
            <w:tcBorders>
              <w:top w:val="nil"/>
              <w:left w:val="nil"/>
              <w:bottom w:val="nil"/>
              <w:right w:val="single" w:sz="4" w:space="0" w:color="000000"/>
            </w:tcBorders>
            <w:shd w:val="clear" w:color="000000" w:fill="002060"/>
            <w:vAlign w:val="center"/>
            <w:hideMark/>
          </w:tcPr>
          <w:p w14:paraId="46FA9177"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0.915</w:t>
            </w:r>
          </w:p>
        </w:tc>
        <w:tc>
          <w:tcPr>
            <w:tcW w:w="860" w:type="dxa"/>
            <w:tcBorders>
              <w:top w:val="nil"/>
              <w:left w:val="nil"/>
              <w:bottom w:val="nil"/>
              <w:right w:val="single" w:sz="4" w:space="0" w:color="000000"/>
            </w:tcBorders>
            <w:shd w:val="clear" w:color="000000" w:fill="002060"/>
            <w:vAlign w:val="center"/>
            <w:hideMark/>
          </w:tcPr>
          <w:p w14:paraId="15AB4E10"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0.902</w:t>
            </w:r>
          </w:p>
        </w:tc>
        <w:tc>
          <w:tcPr>
            <w:tcW w:w="960" w:type="dxa"/>
            <w:tcBorders>
              <w:top w:val="nil"/>
              <w:left w:val="nil"/>
              <w:bottom w:val="nil"/>
              <w:right w:val="single" w:sz="4" w:space="0" w:color="000000"/>
            </w:tcBorders>
            <w:shd w:val="clear" w:color="000000" w:fill="808080"/>
            <w:vAlign w:val="center"/>
            <w:hideMark/>
          </w:tcPr>
          <w:p w14:paraId="67DE6865"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760" w:type="dxa"/>
            <w:tcBorders>
              <w:top w:val="nil"/>
              <w:left w:val="nil"/>
              <w:bottom w:val="nil"/>
              <w:right w:val="single" w:sz="4" w:space="0" w:color="000000"/>
            </w:tcBorders>
            <w:shd w:val="clear" w:color="000000" w:fill="002060"/>
            <w:vAlign w:val="center"/>
            <w:hideMark/>
          </w:tcPr>
          <w:p w14:paraId="5A57C774"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0.796</w:t>
            </w:r>
          </w:p>
        </w:tc>
        <w:tc>
          <w:tcPr>
            <w:tcW w:w="720" w:type="dxa"/>
            <w:tcBorders>
              <w:top w:val="nil"/>
              <w:left w:val="nil"/>
              <w:bottom w:val="nil"/>
              <w:right w:val="single" w:sz="4" w:space="0" w:color="000000"/>
            </w:tcBorders>
            <w:shd w:val="clear" w:color="000000" w:fill="002060"/>
            <w:vAlign w:val="center"/>
            <w:hideMark/>
          </w:tcPr>
          <w:p w14:paraId="748B8208"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0.713</w:t>
            </w:r>
          </w:p>
        </w:tc>
        <w:tc>
          <w:tcPr>
            <w:tcW w:w="720" w:type="dxa"/>
            <w:tcBorders>
              <w:top w:val="nil"/>
              <w:left w:val="nil"/>
              <w:bottom w:val="nil"/>
              <w:right w:val="single" w:sz="4" w:space="0" w:color="000000"/>
            </w:tcBorders>
            <w:shd w:val="clear" w:color="auto" w:fill="auto"/>
            <w:vAlign w:val="center"/>
            <w:hideMark/>
          </w:tcPr>
          <w:p w14:paraId="27086565"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-0.681</w:t>
            </w:r>
          </w:p>
        </w:tc>
        <w:tc>
          <w:tcPr>
            <w:tcW w:w="720" w:type="dxa"/>
            <w:tcBorders>
              <w:top w:val="nil"/>
              <w:left w:val="nil"/>
              <w:bottom w:val="nil"/>
              <w:right w:val="single" w:sz="4" w:space="0" w:color="000000"/>
            </w:tcBorders>
            <w:shd w:val="clear" w:color="000000" w:fill="002060"/>
            <w:vAlign w:val="center"/>
            <w:hideMark/>
          </w:tcPr>
          <w:p w14:paraId="08268A2B"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-0.724</w:t>
            </w:r>
          </w:p>
        </w:tc>
        <w:tc>
          <w:tcPr>
            <w:tcW w:w="840" w:type="dxa"/>
            <w:gridSpan w:val="2"/>
            <w:tcBorders>
              <w:top w:val="nil"/>
              <w:left w:val="nil"/>
              <w:bottom w:val="nil"/>
              <w:right w:val="single" w:sz="4" w:space="0" w:color="000000"/>
            </w:tcBorders>
            <w:shd w:val="clear" w:color="auto" w:fill="auto"/>
            <w:vAlign w:val="center"/>
            <w:hideMark/>
          </w:tcPr>
          <w:p w14:paraId="498F491F"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0.359</w:t>
            </w:r>
          </w:p>
        </w:tc>
      </w:tr>
      <w:tr w:rsidR="006A70DE" w:rsidRPr="006A70DE" w14:paraId="5F4508FB"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08E4FF8E" w14:textId="77777777" w:rsidR="006A70DE" w:rsidRPr="006A70DE" w:rsidRDefault="006A70DE" w:rsidP="006A70DE">
            <w:pPr>
              <w:ind w:firstLine="0"/>
              <w:jc w:val="left"/>
              <w:rPr>
                <w:rFonts w:ascii="Calibri" w:eastAsia="Times New Roman" w:hAnsi="Calibri"/>
                <w:b/>
                <w:bCs/>
                <w:color w:val="000000"/>
                <w:sz w:val="14"/>
                <w:szCs w:val="14"/>
                <w:lang w:eastAsia="en-US"/>
              </w:rPr>
            </w:pPr>
            <w:proofErr w:type="spellStart"/>
            <w:r w:rsidRPr="006A70DE">
              <w:rPr>
                <w:rFonts w:ascii="Calibri" w:eastAsia="Times New Roman" w:hAnsi="Calibri"/>
                <w:b/>
                <w:bCs/>
                <w:color w:val="000000"/>
                <w:sz w:val="14"/>
                <w:szCs w:val="14"/>
                <w:lang w:eastAsia="en-US"/>
              </w:rPr>
              <w:t>Vert_nostep_rch</w:t>
            </w:r>
            <w:proofErr w:type="spellEnd"/>
          </w:p>
        </w:tc>
        <w:tc>
          <w:tcPr>
            <w:tcW w:w="880" w:type="dxa"/>
            <w:tcBorders>
              <w:top w:val="nil"/>
              <w:left w:val="nil"/>
              <w:bottom w:val="nil"/>
              <w:right w:val="single" w:sz="4" w:space="0" w:color="000000"/>
            </w:tcBorders>
            <w:shd w:val="clear" w:color="000000" w:fill="002060"/>
            <w:vAlign w:val="center"/>
            <w:hideMark/>
          </w:tcPr>
          <w:p w14:paraId="542C9C90"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0.787</w:t>
            </w:r>
          </w:p>
        </w:tc>
        <w:tc>
          <w:tcPr>
            <w:tcW w:w="1000" w:type="dxa"/>
            <w:tcBorders>
              <w:top w:val="nil"/>
              <w:left w:val="nil"/>
              <w:bottom w:val="nil"/>
              <w:right w:val="single" w:sz="4" w:space="0" w:color="000000"/>
            </w:tcBorders>
            <w:shd w:val="clear" w:color="000000" w:fill="002060"/>
            <w:vAlign w:val="center"/>
            <w:hideMark/>
          </w:tcPr>
          <w:p w14:paraId="4E7F2012"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0.782</w:t>
            </w:r>
          </w:p>
        </w:tc>
        <w:tc>
          <w:tcPr>
            <w:tcW w:w="860" w:type="dxa"/>
            <w:tcBorders>
              <w:top w:val="nil"/>
              <w:left w:val="nil"/>
              <w:bottom w:val="nil"/>
              <w:right w:val="single" w:sz="4" w:space="0" w:color="000000"/>
            </w:tcBorders>
            <w:shd w:val="clear" w:color="000000" w:fill="002060"/>
            <w:vAlign w:val="center"/>
            <w:hideMark/>
          </w:tcPr>
          <w:p w14:paraId="7DFE319F"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0.822</w:t>
            </w:r>
          </w:p>
        </w:tc>
        <w:tc>
          <w:tcPr>
            <w:tcW w:w="960" w:type="dxa"/>
            <w:tcBorders>
              <w:top w:val="nil"/>
              <w:left w:val="nil"/>
              <w:bottom w:val="nil"/>
              <w:right w:val="single" w:sz="4" w:space="0" w:color="000000"/>
            </w:tcBorders>
            <w:shd w:val="clear" w:color="000000" w:fill="002060"/>
            <w:vAlign w:val="center"/>
            <w:hideMark/>
          </w:tcPr>
          <w:p w14:paraId="1BC28DDC"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0.796</w:t>
            </w:r>
          </w:p>
        </w:tc>
        <w:tc>
          <w:tcPr>
            <w:tcW w:w="760" w:type="dxa"/>
            <w:tcBorders>
              <w:top w:val="nil"/>
              <w:left w:val="nil"/>
              <w:bottom w:val="nil"/>
              <w:right w:val="single" w:sz="4" w:space="0" w:color="000000"/>
            </w:tcBorders>
            <w:shd w:val="clear" w:color="000000" w:fill="808080"/>
            <w:vAlign w:val="center"/>
            <w:hideMark/>
          </w:tcPr>
          <w:p w14:paraId="11C8F662"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720" w:type="dxa"/>
            <w:tcBorders>
              <w:top w:val="nil"/>
              <w:left w:val="nil"/>
              <w:bottom w:val="nil"/>
              <w:right w:val="single" w:sz="4" w:space="0" w:color="000000"/>
            </w:tcBorders>
            <w:shd w:val="clear" w:color="auto" w:fill="auto"/>
            <w:vAlign w:val="center"/>
            <w:hideMark/>
          </w:tcPr>
          <w:p w14:paraId="65A0CFB0"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0.593</w:t>
            </w:r>
          </w:p>
        </w:tc>
        <w:tc>
          <w:tcPr>
            <w:tcW w:w="720" w:type="dxa"/>
            <w:tcBorders>
              <w:top w:val="nil"/>
              <w:left w:val="nil"/>
              <w:bottom w:val="nil"/>
              <w:right w:val="single" w:sz="4" w:space="0" w:color="000000"/>
            </w:tcBorders>
            <w:shd w:val="clear" w:color="auto" w:fill="auto"/>
            <w:vAlign w:val="center"/>
            <w:hideMark/>
          </w:tcPr>
          <w:p w14:paraId="654C74B8"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-0.688</w:t>
            </w:r>
          </w:p>
        </w:tc>
        <w:tc>
          <w:tcPr>
            <w:tcW w:w="720" w:type="dxa"/>
            <w:tcBorders>
              <w:top w:val="nil"/>
              <w:left w:val="nil"/>
              <w:bottom w:val="nil"/>
              <w:right w:val="single" w:sz="4" w:space="0" w:color="000000"/>
            </w:tcBorders>
            <w:shd w:val="clear" w:color="auto" w:fill="auto"/>
            <w:vAlign w:val="center"/>
            <w:hideMark/>
          </w:tcPr>
          <w:p w14:paraId="41269242"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-0.664</w:t>
            </w:r>
          </w:p>
        </w:tc>
        <w:tc>
          <w:tcPr>
            <w:tcW w:w="840" w:type="dxa"/>
            <w:gridSpan w:val="2"/>
            <w:tcBorders>
              <w:top w:val="nil"/>
              <w:left w:val="nil"/>
              <w:bottom w:val="nil"/>
              <w:right w:val="single" w:sz="4" w:space="0" w:color="000000"/>
            </w:tcBorders>
            <w:shd w:val="clear" w:color="auto" w:fill="auto"/>
            <w:vAlign w:val="center"/>
            <w:hideMark/>
          </w:tcPr>
          <w:p w14:paraId="7FC5B887"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0.393</w:t>
            </w:r>
          </w:p>
        </w:tc>
      </w:tr>
      <w:tr w:rsidR="006A70DE" w:rsidRPr="006A70DE" w14:paraId="5C0C1199"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76765B6C" w14:textId="77777777" w:rsidR="006A70DE" w:rsidRPr="006A70DE" w:rsidRDefault="006A70DE" w:rsidP="006A70DE">
            <w:pPr>
              <w:ind w:firstLine="0"/>
              <w:jc w:val="left"/>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Weight</w:t>
            </w:r>
          </w:p>
        </w:tc>
        <w:tc>
          <w:tcPr>
            <w:tcW w:w="880" w:type="dxa"/>
            <w:tcBorders>
              <w:top w:val="nil"/>
              <w:left w:val="nil"/>
              <w:bottom w:val="nil"/>
              <w:right w:val="single" w:sz="4" w:space="0" w:color="000000"/>
            </w:tcBorders>
            <w:shd w:val="clear" w:color="000000" w:fill="002060"/>
            <w:vAlign w:val="center"/>
            <w:hideMark/>
          </w:tcPr>
          <w:p w14:paraId="359E410F"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0.75</w:t>
            </w:r>
          </w:p>
        </w:tc>
        <w:tc>
          <w:tcPr>
            <w:tcW w:w="1000" w:type="dxa"/>
            <w:tcBorders>
              <w:top w:val="nil"/>
              <w:left w:val="nil"/>
              <w:bottom w:val="nil"/>
              <w:right w:val="single" w:sz="4" w:space="0" w:color="000000"/>
            </w:tcBorders>
            <w:shd w:val="clear" w:color="000000" w:fill="002060"/>
            <w:vAlign w:val="center"/>
            <w:hideMark/>
          </w:tcPr>
          <w:p w14:paraId="1332BBFC"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0.756</w:t>
            </w:r>
          </w:p>
        </w:tc>
        <w:tc>
          <w:tcPr>
            <w:tcW w:w="860" w:type="dxa"/>
            <w:tcBorders>
              <w:top w:val="nil"/>
              <w:left w:val="nil"/>
              <w:bottom w:val="nil"/>
              <w:right w:val="single" w:sz="4" w:space="0" w:color="000000"/>
            </w:tcBorders>
            <w:shd w:val="clear" w:color="000000" w:fill="002060"/>
            <w:vAlign w:val="center"/>
            <w:hideMark/>
          </w:tcPr>
          <w:p w14:paraId="1C627CBA"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0.737</w:t>
            </w:r>
          </w:p>
        </w:tc>
        <w:tc>
          <w:tcPr>
            <w:tcW w:w="960" w:type="dxa"/>
            <w:tcBorders>
              <w:top w:val="nil"/>
              <w:left w:val="nil"/>
              <w:bottom w:val="nil"/>
              <w:right w:val="single" w:sz="4" w:space="0" w:color="000000"/>
            </w:tcBorders>
            <w:shd w:val="clear" w:color="000000" w:fill="002060"/>
            <w:vAlign w:val="center"/>
            <w:hideMark/>
          </w:tcPr>
          <w:p w14:paraId="0957BEAB"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0.713</w:t>
            </w:r>
          </w:p>
        </w:tc>
        <w:tc>
          <w:tcPr>
            <w:tcW w:w="760" w:type="dxa"/>
            <w:tcBorders>
              <w:top w:val="nil"/>
              <w:left w:val="nil"/>
              <w:bottom w:val="nil"/>
              <w:right w:val="single" w:sz="4" w:space="0" w:color="000000"/>
            </w:tcBorders>
            <w:shd w:val="clear" w:color="auto" w:fill="auto"/>
            <w:vAlign w:val="center"/>
            <w:hideMark/>
          </w:tcPr>
          <w:p w14:paraId="063A6A76"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0.593</w:t>
            </w:r>
          </w:p>
        </w:tc>
        <w:tc>
          <w:tcPr>
            <w:tcW w:w="720" w:type="dxa"/>
            <w:tcBorders>
              <w:top w:val="nil"/>
              <w:left w:val="nil"/>
              <w:bottom w:val="nil"/>
              <w:right w:val="single" w:sz="4" w:space="0" w:color="000000"/>
            </w:tcBorders>
            <w:shd w:val="clear" w:color="000000" w:fill="808080"/>
            <w:vAlign w:val="center"/>
            <w:hideMark/>
          </w:tcPr>
          <w:p w14:paraId="0A12D729"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720" w:type="dxa"/>
            <w:tcBorders>
              <w:top w:val="nil"/>
              <w:left w:val="nil"/>
              <w:bottom w:val="nil"/>
              <w:right w:val="single" w:sz="4" w:space="0" w:color="000000"/>
            </w:tcBorders>
            <w:shd w:val="clear" w:color="auto" w:fill="auto"/>
            <w:vAlign w:val="center"/>
            <w:hideMark/>
          </w:tcPr>
          <w:p w14:paraId="0FD4EC68"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-0.605</w:t>
            </w:r>
          </w:p>
        </w:tc>
        <w:tc>
          <w:tcPr>
            <w:tcW w:w="720" w:type="dxa"/>
            <w:tcBorders>
              <w:top w:val="nil"/>
              <w:left w:val="nil"/>
              <w:bottom w:val="nil"/>
              <w:right w:val="single" w:sz="4" w:space="0" w:color="000000"/>
            </w:tcBorders>
            <w:shd w:val="clear" w:color="000000" w:fill="002060"/>
            <w:vAlign w:val="center"/>
            <w:hideMark/>
          </w:tcPr>
          <w:p w14:paraId="767E0135"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-0.72</w:t>
            </w:r>
          </w:p>
        </w:tc>
        <w:tc>
          <w:tcPr>
            <w:tcW w:w="840" w:type="dxa"/>
            <w:gridSpan w:val="2"/>
            <w:tcBorders>
              <w:top w:val="nil"/>
              <w:left w:val="nil"/>
              <w:bottom w:val="nil"/>
              <w:right w:val="single" w:sz="4" w:space="0" w:color="000000"/>
            </w:tcBorders>
            <w:shd w:val="clear" w:color="auto" w:fill="auto"/>
            <w:vAlign w:val="center"/>
            <w:hideMark/>
          </w:tcPr>
          <w:p w14:paraId="5B014DA1"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0.374</w:t>
            </w:r>
          </w:p>
        </w:tc>
      </w:tr>
      <w:tr w:rsidR="006A70DE" w:rsidRPr="006A70DE" w14:paraId="3E8B34B4"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560BFAF0" w14:textId="77777777" w:rsidR="006A70DE" w:rsidRPr="006A70DE" w:rsidRDefault="006A70DE" w:rsidP="006A70DE">
            <w:pPr>
              <w:ind w:firstLine="0"/>
              <w:jc w:val="left"/>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Assists</w:t>
            </w:r>
          </w:p>
        </w:tc>
        <w:tc>
          <w:tcPr>
            <w:tcW w:w="880" w:type="dxa"/>
            <w:tcBorders>
              <w:top w:val="nil"/>
              <w:left w:val="nil"/>
              <w:bottom w:val="nil"/>
              <w:right w:val="single" w:sz="4" w:space="0" w:color="000000"/>
            </w:tcBorders>
            <w:shd w:val="clear" w:color="000000" w:fill="002060"/>
            <w:vAlign w:val="center"/>
            <w:hideMark/>
          </w:tcPr>
          <w:p w14:paraId="24A6B9A8"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-0.708</w:t>
            </w:r>
          </w:p>
        </w:tc>
        <w:tc>
          <w:tcPr>
            <w:tcW w:w="1000" w:type="dxa"/>
            <w:tcBorders>
              <w:top w:val="nil"/>
              <w:left w:val="nil"/>
              <w:bottom w:val="nil"/>
              <w:right w:val="single" w:sz="4" w:space="0" w:color="000000"/>
            </w:tcBorders>
            <w:shd w:val="clear" w:color="000000" w:fill="002060"/>
            <w:vAlign w:val="center"/>
            <w:hideMark/>
          </w:tcPr>
          <w:p w14:paraId="2B2D2E29"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-0.704</w:t>
            </w:r>
          </w:p>
        </w:tc>
        <w:tc>
          <w:tcPr>
            <w:tcW w:w="860" w:type="dxa"/>
            <w:tcBorders>
              <w:top w:val="nil"/>
              <w:left w:val="nil"/>
              <w:bottom w:val="nil"/>
              <w:right w:val="single" w:sz="4" w:space="0" w:color="000000"/>
            </w:tcBorders>
            <w:shd w:val="clear" w:color="auto" w:fill="auto"/>
            <w:vAlign w:val="center"/>
            <w:hideMark/>
          </w:tcPr>
          <w:p w14:paraId="7F50A359"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-0.688</w:t>
            </w:r>
          </w:p>
        </w:tc>
        <w:tc>
          <w:tcPr>
            <w:tcW w:w="960" w:type="dxa"/>
            <w:tcBorders>
              <w:top w:val="nil"/>
              <w:left w:val="nil"/>
              <w:bottom w:val="nil"/>
              <w:right w:val="single" w:sz="4" w:space="0" w:color="000000"/>
            </w:tcBorders>
            <w:shd w:val="clear" w:color="auto" w:fill="auto"/>
            <w:vAlign w:val="center"/>
            <w:hideMark/>
          </w:tcPr>
          <w:p w14:paraId="53977FF9"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-0.681</w:t>
            </w:r>
          </w:p>
        </w:tc>
        <w:tc>
          <w:tcPr>
            <w:tcW w:w="760" w:type="dxa"/>
            <w:tcBorders>
              <w:top w:val="nil"/>
              <w:left w:val="nil"/>
              <w:bottom w:val="nil"/>
              <w:right w:val="single" w:sz="4" w:space="0" w:color="000000"/>
            </w:tcBorders>
            <w:shd w:val="clear" w:color="auto" w:fill="auto"/>
            <w:vAlign w:val="center"/>
            <w:hideMark/>
          </w:tcPr>
          <w:p w14:paraId="761549FF"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-0.688</w:t>
            </w:r>
          </w:p>
        </w:tc>
        <w:tc>
          <w:tcPr>
            <w:tcW w:w="720" w:type="dxa"/>
            <w:tcBorders>
              <w:top w:val="nil"/>
              <w:left w:val="nil"/>
              <w:bottom w:val="nil"/>
              <w:right w:val="single" w:sz="4" w:space="0" w:color="000000"/>
            </w:tcBorders>
            <w:shd w:val="clear" w:color="auto" w:fill="auto"/>
            <w:vAlign w:val="center"/>
            <w:hideMark/>
          </w:tcPr>
          <w:p w14:paraId="29C4B3F9"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-0.605</w:t>
            </w:r>
          </w:p>
        </w:tc>
        <w:tc>
          <w:tcPr>
            <w:tcW w:w="720" w:type="dxa"/>
            <w:tcBorders>
              <w:top w:val="nil"/>
              <w:left w:val="nil"/>
              <w:bottom w:val="nil"/>
              <w:right w:val="single" w:sz="4" w:space="0" w:color="000000"/>
            </w:tcBorders>
            <w:shd w:val="clear" w:color="000000" w:fill="808080"/>
            <w:vAlign w:val="center"/>
            <w:hideMark/>
          </w:tcPr>
          <w:p w14:paraId="7A392681"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720" w:type="dxa"/>
            <w:tcBorders>
              <w:top w:val="nil"/>
              <w:left w:val="nil"/>
              <w:bottom w:val="nil"/>
              <w:right w:val="single" w:sz="4" w:space="0" w:color="000000"/>
            </w:tcBorders>
            <w:shd w:val="clear" w:color="auto" w:fill="auto"/>
            <w:vAlign w:val="center"/>
            <w:hideMark/>
          </w:tcPr>
          <w:p w14:paraId="7D8714E7"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0.647</w:t>
            </w:r>
          </w:p>
        </w:tc>
        <w:tc>
          <w:tcPr>
            <w:tcW w:w="840" w:type="dxa"/>
            <w:gridSpan w:val="2"/>
            <w:tcBorders>
              <w:top w:val="nil"/>
              <w:left w:val="nil"/>
              <w:bottom w:val="nil"/>
              <w:right w:val="single" w:sz="4" w:space="0" w:color="000000"/>
            </w:tcBorders>
            <w:shd w:val="clear" w:color="auto" w:fill="auto"/>
            <w:vAlign w:val="center"/>
            <w:hideMark/>
          </w:tcPr>
          <w:p w14:paraId="4239CD71"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-0.397</w:t>
            </w:r>
          </w:p>
        </w:tc>
      </w:tr>
      <w:tr w:rsidR="006A70DE" w:rsidRPr="006A70DE" w14:paraId="13F20344" w14:textId="77777777" w:rsidTr="00332A7A">
        <w:trPr>
          <w:divId w:val="950162038"/>
          <w:trHeight w:val="20"/>
          <w:jc w:val="center"/>
        </w:trPr>
        <w:tc>
          <w:tcPr>
            <w:tcW w:w="1480" w:type="dxa"/>
            <w:tcBorders>
              <w:top w:val="nil"/>
              <w:left w:val="single" w:sz="4" w:space="0" w:color="000000"/>
              <w:bottom w:val="nil"/>
              <w:right w:val="single" w:sz="4" w:space="0" w:color="000000"/>
            </w:tcBorders>
            <w:shd w:val="clear" w:color="auto" w:fill="auto"/>
            <w:vAlign w:val="bottom"/>
            <w:hideMark/>
          </w:tcPr>
          <w:p w14:paraId="7D71B042" w14:textId="77777777" w:rsidR="006A70DE" w:rsidRPr="006A70DE" w:rsidRDefault="006A70DE" w:rsidP="006A70DE">
            <w:pPr>
              <w:ind w:firstLine="0"/>
              <w:jc w:val="left"/>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Guards</w:t>
            </w:r>
          </w:p>
        </w:tc>
        <w:tc>
          <w:tcPr>
            <w:tcW w:w="880" w:type="dxa"/>
            <w:tcBorders>
              <w:top w:val="nil"/>
              <w:left w:val="nil"/>
              <w:bottom w:val="nil"/>
              <w:right w:val="single" w:sz="4" w:space="0" w:color="000000"/>
            </w:tcBorders>
            <w:shd w:val="clear" w:color="000000" w:fill="002060"/>
            <w:vAlign w:val="center"/>
            <w:hideMark/>
          </w:tcPr>
          <w:p w14:paraId="0D83D023"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-0.778</w:t>
            </w:r>
          </w:p>
        </w:tc>
        <w:tc>
          <w:tcPr>
            <w:tcW w:w="1000" w:type="dxa"/>
            <w:tcBorders>
              <w:top w:val="nil"/>
              <w:left w:val="nil"/>
              <w:bottom w:val="nil"/>
              <w:right w:val="single" w:sz="4" w:space="0" w:color="000000"/>
            </w:tcBorders>
            <w:shd w:val="clear" w:color="000000" w:fill="002060"/>
            <w:vAlign w:val="center"/>
            <w:hideMark/>
          </w:tcPr>
          <w:p w14:paraId="14D48172"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-0.779</w:t>
            </w:r>
          </w:p>
        </w:tc>
        <w:tc>
          <w:tcPr>
            <w:tcW w:w="860" w:type="dxa"/>
            <w:tcBorders>
              <w:top w:val="nil"/>
              <w:left w:val="nil"/>
              <w:bottom w:val="nil"/>
              <w:right w:val="single" w:sz="4" w:space="0" w:color="000000"/>
            </w:tcBorders>
            <w:shd w:val="clear" w:color="000000" w:fill="002060"/>
            <w:vAlign w:val="center"/>
            <w:hideMark/>
          </w:tcPr>
          <w:p w14:paraId="3776A4C4"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-0.711</w:t>
            </w:r>
          </w:p>
        </w:tc>
        <w:tc>
          <w:tcPr>
            <w:tcW w:w="960" w:type="dxa"/>
            <w:tcBorders>
              <w:top w:val="nil"/>
              <w:left w:val="nil"/>
              <w:bottom w:val="nil"/>
              <w:right w:val="single" w:sz="4" w:space="0" w:color="000000"/>
            </w:tcBorders>
            <w:shd w:val="clear" w:color="000000" w:fill="002060"/>
            <w:vAlign w:val="center"/>
            <w:hideMark/>
          </w:tcPr>
          <w:p w14:paraId="5D9BCF70"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-0.724</w:t>
            </w:r>
          </w:p>
        </w:tc>
        <w:tc>
          <w:tcPr>
            <w:tcW w:w="760" w:type="dxa"/>
            <w:tcBorders>
              <w:top w:val="nil"/>
              <w:left w:val="nil"/>
              <w:bottom w:val="nil"/>
              <w:right w:val="single" w:sz="4" w:space="0" w:color="000000"/>
            </w:tcBorders>
            <w:shd w:val="clear" w:color="auto" w:fill="auto"/>
            <w:vAlign w:val="center"/>
            <w:hideMark/>
          </w:tcPr>
          <w:p w14:paraId="3D71EC88"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-0.664</w:t>
            </w:r>
          </w:p>
        </w:tc>
        <w:tc>
          <w:tcPr>
            <w:tcW w:w="720" w:type="dxa"/>
            <w:tcBorders>
              <w:top w:val="nil"/>
              <w:left w:val="nil"/>
              <w:bottom w:val="nil"/>
              <w:right w:val="single" w:sz="4" w:space="0" w:color="000000"/>
            </w:tcBorders>
            <w:shd w:val="clear" w:color="000000" w:fill="002060"/>
            <w:vAlign w:val="center"/>
            <w:hideMark/>
          </w:tcPr>
          <w:p w14:paraId="568BE603"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-0.72</w:t>
            </w:r>
          </w:p>
        </w:tc>
        <w:tc>
          <w:tcPr>
            <w:tcW w:w="720" w:type="dxa"/>
            <w:tcBorders>
              <w:top w:val="nil"/>
              <w:left w:val="nil"/>
              <w:bottom w:val="nil"/>
              <w:right w:val="single" w:sz="4" w:space="0" w:color="000000"/>
            </w:tcBorders>
            <w:shd w:val="clear" w:color="auto" w:fill="auto"/>
            <w:vAlign w:val="center"/>
            <w:hideMark/>
          </w:tcPr>
          <w:p w14:paraId="5003DB4E"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0.647</w:t>
            </w:r>
          </w:p>
        </w:tc>
        <w:tc>
          <w:tcPr>
            <w:tcW w:w="720" w:type="dxa"/>
            <w:tcBorders>
              <w:top w:val="nil"/>
              <w:left w:val="nil"/>
              <w:bottom w:val="nil"/>
              <w:right w:val="single" w:sz="4" w:space="0" w:color="000000"/>
            </w:tcBorders>
            <w:shd w:val="clear" w:color="000000" w:fill="808080"/>
            <w:vAlign w:val="center"/>
            <w:hideMark/>
          </w:tcPr>
          <w:p w14:paraId="3F010D7D"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c>
          <w:tcPr>
            <w:tcW w:w="840" w:type="dxa"/>
            <w:gridSpan w:val="2"/>
            <w:tcBorders>
              <w:top w:val="nil"/>
              <w:left w:val="nil"/>
              <w:bottom w:val="nil"/>
              <w:right w:val="single" w:sz="4" w:space="0" w:color="000000"/>
            </w:tcBorders>
            <w:shd w:val="clear" w:color="000000" w:fill="002060"/>
            <w:vAlign w:val="center"/>
            <w:hideMark/>
          </w:tcPr>
          <w:p w14:paraId="266F3932"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-0.738</w:t>
            </w:r>
          </w:p>
        </w:tc>
      </w:tr>
      <w:tr w:rsidR="006A70DE" w:rsidRPr="006A70DE" w14:paraId="11000641" w14:textId="77777777" w:rsidTr="00332A7A">
        <w:trPr>
          <w:divId w:val="950162038"/>
          <w:trHeight w:val="20"/>
          <w:jc w:val="center"/>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14:paraId="467401D9" w14:textId="77777777" w:rsidR="006A70DE" w:rsidRPr="006A70DE" w:rsidRDefault="006A70DE" w:rsidP="006A70DE">
            <w:pPr>
              <w:ind w:firstLine="0"/>
              <w:jc w:val="left"/>
              <w:rPr>
                <w:rFonts w:ascii="Calibri" w:eastAsia="Times New Roman" w:hAnsi="Calibri"/>
                <w:b/>
                <w:bCs/>
                <w:color w:val="000000"/>
                <w:sz w:val="14"/>
                <w:szCs w:val="14"/>
                <w:lang w:eastAsia="en-US"/>
              </w:rPr>
            </w:pPr>
            <w:r w:rsidRPr="006A70DE">
              <w:rPr>
                <w:rFonts w:ascii="Calibri" w:eastAsia="Times New Roman" w:hAnsi="Calibri"/>
                <w:b/>
                <w:bCs/>
                <w:color w:val="000000"/>
                <w:sz w:val="14"/>
                <w:szCs w:val="14"/>
                <w:lang w:eastAsia="en-US"/>
              </w:rPr>
              <w:t>Forwards</w:t>
            </w:r>
          </w:p>
        </w:tc>
        <w:tc>
          <w:tcPr>
            <w:tcW w:w="880" w:type="dxa"/>
            <w:tcBorders>
              <w:top w:val="nil"/>
              <w:left w:val="nil"/>
              <w:bottom w:val="single" w:sz="4" w:space="0" w:color="000000"/>
              <w:right w:val="single" w:sz="4" w:space="0" w:color="000000"/>
            </w:tcBorders>
            <w:shd w:val="clear" w:color="auto" w:fill="auto"/>
            <w:vAlign w:val="center"/>
            <w:hideMark/>
          </w:tcPr>
          <w:p w14:paraId="6B77B9DF"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0.388</w:t>
            </w:r>
          </w:p>
        </w:tc>
        <w:tc>
          <w:tcPr>
            <w:tcW w:w="1000" w:type="dxa"/>
            <w:tcBorders>
              <w:top w:val="nil"/>
              <w:left w:val="nil"/>
              <w:bottom w:val="single" w:sz="4" w:space="0" w:color="000000"/>
              <w:right w:val="single" w:sz="4" w:space="0" w:color="000000"/>
            </w:tcBorders>
            <w:shd w:val="clear" w:color="auto" w:fill="auto"/>
            <w:vAlign w:val="center"/>
            <w:hideMark/>
          </w:tcPr>
          <w:p w14:paraId="6B228A42"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0.38</w:t>
            </w:r>
          </w:p>
        </w:tc>
        <w:tc>
          <w:tcPr>
            <w:tcW w:w="860" w:type="dxa"/>
            <w:tcBorders>
              <w:top w:val="nil"/>
              <w:left w:val="nil"/>
              <w:bottom w:val="single" w:sz="4" w:space="0" w:color="000000"/>
              <w:right w:val="single" w:sz="4" w:space="0" w:color="000000"/>
            </w:tcBorders>
            <w:shd w:val="clear" w:color="auto" w:fill="auto"/>
            <w:vAlign w:val="center"/>
            <w:hideMark/>
          </w:tcPr>
          <w:p w14:paraId="271EF5B2"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0.366</w:t>
            </w:r>
          </w:p>
        </w:tc>
        <w:tc>
          <w:tcPr>
            <w:tcW w:w="960" w:type="dxa"/>
            <w:tcBorders>
              <w:top w:val="nil"/>
              <w:left w:val="nil"/>
              <w:bottom w:val="single" w:sz="4" w:space="0" w:color="000000"/>
              <w:right w:val="single" w:sz="4" w:space="0" w:color="000000"/>
            </w:tcBorders>
            <w:shd w:val="clear" w:color="auto" w:fill="auto"/>
            <w:vAlign w:val="center"/>
            <w:hideMark/>
          </w:tcPr>
          <w:p w14:paraId="69C480E8"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0.359</w:t>
            </w:r>
          </w:p>
        </w:tc>
        <w:tc>
          <w:tcPr>
            <w:tcW w:w="760" w:type="dxa"/>
            <w:tcBorders>
              <w:top w:val="nil"/>
              <w:left w:val="nil"/>
              <w:bottom w:val="single" w:sz="4" w:space="0" w:color="000000"/>
              <w:right w:val="single" w:sz="4" w:space="0" w:color="000000"/>
            </w:tcBorders>
            <w:shd w:val="clear" w:color="auto" w:fill="auto"/>
            <w:vAlign w:val="center"/>
            <w:hideMark/>
          </w:tcPr>
          <w:p w14:paraId="32923CEB"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0.393</w:t>
            </w:r>
          </w:p>
        </w:tc>
        <w:tc>
          <w:tcPr>
            <w:tcW w:w="720" w:type="dxa"/>
            <w:tcBorders>
              <w:top w:val="nil"/>
              <w:left w:val="nil"/>
              <w:bottom w:val="single" w:sz="4" w:space="0" w:color="000000"/>
              <w:right w:val="single" w:sz="4" w:space="0" w:color="000000"/>
            </w:tcBorders>
            <w:shd w:val="clear" w:color="auto" w:fill="auto"/>
            <w:vAlign w:val="center"/>
            <w:hideMark/>
          </w:tcPr>
          <w:p w14:paraId="2F37C7C8"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0.374</w:t>
            </w:r>
          </w:p>
        </w:tc>
        <w:tc>
          <w:tcPr>
            <w:tcW w:w="720" w:type="dxa"/>
            <w:tcBorders>
              <w:top w:val="nil"/>
              <w:left w:val="nil"/>
              <w:bottom w:val="single" w:sz="4" w:space="0" w:color="000000"/>
              <w:right w:val="single" w:sz="4" w:space="0" w:color="000000"/>
            </w:tcBorders>
            <w:shd w:val="clear" w:color="auto" w:fill="auto"/>
            <w:vAlign w:val="center"/>
            <w:hideMark/>
          </w:tcPr>
          <w:p w14:paraId="09F81748" w14:textId="77777777" w:rsidR="006A70DE" w:rsidRPr="006A70DE" w:rsidRDefault="006A70DE" w:rsidP="006A70DE">
            <w:pPr>
              <w:ind w:firstLine="0"/>
              <w:jc w:val="center"/>
              <w:rPr>
                <w:rFonts w:ascii="Calibri" w:eastAsia="Times New Roman" w:hAnsi="Calibri"/>
                <w:color w:val="000000"/>
                <w:sz w:val="18"/>
                <w:szCs w:val="18"/>
                <w:lang w:eastAsia="en-US"/>
              </w:rPr>
            </w:pPr>
            <w:r w:rsidRPr="006A70DE">
              <w:rPr>
                <w:rFonts w:ascii="Calibri" w:eastAsia="Times New Roman" w:hAnsi="Calibri"/>
                <w:color w:val="000000"/>
                <w:sz w:val="18"/>
                <w:szCs w:val="18"/>
                <w:lang w:eastAsia="en-US"/>
              </w:rPr>
              <w:t>-0.397</w:t>
            </w:r>
          </w:p>
        </w:tc>
        <w:tc>
          <w:tcPr>
            <w:tcW w:w="720" w:type="dxa"/>
            <w:tcBorders>
              <w:top w:val="nil"/>
              <w:left w:val="nil"/>
              <w:bottom w:val="single" w:sz="4" w:space="0" w:color="000000"/>
              <w:right w:val="single" w:sz="4" w:space="0" w:color="000000"/>
            </w:tcBorders>
            <w:shd w:val="clear" w:color="000000" w:fill="002060"/>
            <w:vAlign w:val="center"/>
            <w:hideMark/>
          </w:tcPr>
          <w:p w14:paraId="0DA1CD8C" w14:textId="77777777" w:rsidR="006A70DE" w:rsidRPr="006A70DE" w:rsidRDefault="006A70DE" w:rsidP="006A70DE">
            <w:pPr>
              <w:ind w:firstLine="0"/>
              <w:jc w:val="center"/>
              <w:rPr>
                <w:rFonts w:ascii="Calibri" w:eastAsia="Times New Roman" w:hAnsi="Calibri"/>
                <w:b/>
                <w:bCs/>
                <w:color w:val="FFFFFF"/>
                <w:sz w:val="18"/>
                <w:szCs w:val="18"/>
                <w:lang w:eastAsia="en-US"/>
              </w:rPr>
            </w:pPr>
            <w:r w:rsidRPr="006A70DE">
              <w:rPr>
                <w:rFonts w:ascii="Calibri" w:eastAsia="Times New Roman" w:hAnsi="Calibri"/>
                <w:b/>
                <w:bCs/>
                <w:color w:val="FFFFFF"/>
                <w:sz w:val="18"/>
                <w:szCs w:val="18"/>
                <w:lang w:eastAsia="en-US"/>
              </w:rPr>
              <w:t>-0.738</w:t>
            </w:r>
          </w:p>
        </w:tc>
        <w:tc>
          <w:tcPr>
            <w:tcW w:w="840" w:type="dxa"/>
            <w:gridSpan w:val="2"/>
            <w:tcBorders>
              <w:top w:val="nil"/>
              <w:left w:val="nil"/>
              <w:bottom w:val="single" w:sz="4" w:space="0" w:color="000000"/>
              <w:right w:val="single" w:sz="4" w:space="0" w:color="000000"/>
            </w:tcBorders>
            <w:shd w:val="clear" w:color="000000" w:fill="808080"/>
            <w:vAlign w:val="center"/>
            <w:hideMark/>
          </w:tcPr>
          <w:p w14:paraId="135723AB" w14:textId="77777777" w:rsidR="006A70DE" w:rsidRPr="006A70DE" w:rsidRDefault="006A70DE" w:rsidP="006A70DE">
            <w:pPr>
              <w:ind w:firstLine="0"/>
              <w:jc w:val="center"/>
              <w:rPr>
                <w:rFonts w:ascii="Calibri" w:eastAsia="Times New Roman" w:hAnsi="Calibri"/>
                <w:b/>
                <w:bCs/>
                <w:color w:val="808080"/>
                <w:sz w:val="18"/>
                <w:szCs w:val="18"/>
                <w:lang w:eastAsia="en-US"/>
              </w:rPr>
            </w:pPr>
            <w:r w:rsidRPr="006A70DE">
              <w:rPr>
                <w:rFonts w:ascii="Calibri" w:eastAsia="Times New Roman" w:hAnsi="Calibri"/>
                <w:b/>
                <w:bCs/>
                <w:color w:val="808080"/>
                <w:sz w:val="18"/>
                <w:szCs w:val="18"/>
                <w:lang w:eastAsia="en-US"/>
              </w:rPr>
              <w:t>1</w:t>
            </w:r>
          </w:p>
        </w:tc>
      </w:tr>
    </w:tbl>
    <w:p w14:paraId="54D639F8" w14:textId="6FB58A3B" w:rsidR="007D11FE" w:rsidRDefault="007D11FE" w:rsidP="000A7846">
      <w:pPr>
        <w:ind w:firstLine="0"/>
        <w:rPr>
          <w:ins w:id="1524" w:author="Kolovich, Brian" w:date="2018-07-09T13:23:00Z"/>
        </w:rPr>
      </w:pPr>
      <w:ins w:id="1525" w:author="Kolovich, Brian" w:date="2018-07-09T13:26:00Z">
        <w:r>
          <w:fldChar w:fldCharType="end"/>
        </w:r>
      </w:ins>
    </w:p>
    <w:p w14:paraId="47906D00" w14:textId="77777777" w:rsidR="007D11FE" w:rsidRDefault="007D11FE" w:rsidP="000A7846">
      <w:pPr>
        <w:ind w:firstLine="0"/>
        <w:rPr>
          <w:ins w:id="1526" w:author="Kolovich, Brian" w:date="2018-07-09T13:12:00Z"/>
        </w:rPr>
      </w:pPr>
    </w:p>
    <w:p w14:paraId="6341CDC5" w14:textId="273E361B" w:rsidR="00225705" w:rsidRPr="009A3755" w:rsidRDefault="00225705" w:rsidP="00225705">
      <w:pPr>
        <w:pStyle w:val="heading10"/>
        <w:rPr>
          <w:ins w:id="1527" w:author="Kolovich, Brian" w:date="2018-07-09T12:30:00Z"/>
        </w:rPr>
      </w:pPr>
      <w:r>
        <w:lastRenderedPageBreak/>
        <w:t>5</w:t>
      </w:r>
      <w:ins w:id="1528" w:author="Kolovich, Brian" w:date="2018-07-09T12:30:00Z">
        <w:r w:rsidRPr="009A3755">
          <w:t xml:space="preserve">   </w:t>
        </w:r>
      </w:ins>
      <w:r>
        <w:t>Model Determination</w:t>
      </w:r>
    </w:p>
    <w:p w14:paraId="11FA157E" w14:textId="2D46E260" w:rsidR="009E624A" w:rsidRDefault="0095370E" w:rsidP="0095370E">
      <w:pPr>
        <w:pStyle w:val="heading20"/>
      </w:pPr>
      <w:r>
        <w:t>5</w:t>
      </w:r>
      <w:ins w:id="1529" w:author="Kolovich, Brian" w:date="2018-07-09T12:30:00Z">
        <w:r w:rsidR="00225705">
          <w:t xml:space="preserve">.1 </w:t>
        </w:r>
      </w:ins>
      <w:r>
        <w:t xml:space="preserve">Model </w:t>
      </w:r>
      <w:r w:rsidR="00646F6C">
        <w:t>Selection Criteria</w:t>
      </w:r>
    </w:p>
    <w:p w14:paraId="128482FF" w14:textId="410A063C" w:rsidR="00646F6C" w:rsidRPr="00AF325A" w:rsidRDefault="00AF325A" w:rsidP="0095370E">
      <w:pPr>
        <w:pStyle w:val="p1a"/>
        <w:rPr>
          <w:color w:val="0070C0"/>
        </w:rPr>
      </w:pPr>
      <w:r>
        <w:rPr>
          <w:color w:val="0070C0"/>
        </w:rPr>
        <w:t>Before we begin the data modelling,</w:t>
      </w:r>
      <w:r w:rsidR="0095370E" w:rsidRPr="00AF325A">
        <w:rPr>
          <w:color w:val="0070C0"/>
        </w:rPr>
        <w:t xml:space="preserve"> we need to determine the best binary classification model </w:t>
      </w:r>
      <w:r>
        <w:rPr>
          <w:color w:val="0070C0"/>
        </w:rPr>
        <w:t>for</w:t>
      </w:r>
      <w:r w:rsidR="0095370E" w:rsidRPr="00AF325A">
        <w:rPr>
          <w:color w:val="0070C0"/>
        </w:rPr>
        <w:t xml:space="preserve"> answer</w:t>
      </w:r>
      <w:r>
        <w:rPr>
          <w:color w:val="0070C0"/>
        </w:rPr>
        <w:t>ing</w:t>
      </w:r>
      <w:r w:rsidR="0095370E" w:rsidRPr="00AF325A">
        <w:rPr>
          <w:color w:val="0070C0"/>
        </w:rPr>
        <w:t xml:space="preserve"> our question of interest. How do we predict future success and non-success based off biometric, college statistics, draft order, and position data as described above? Since the answer to our question is a dichotomous non-numeric outcome, it stands to reason that we will focus o</w:t>
      </w:r>
      <w:r w:rsidR="00646F6C" w:rsidRPr="00AF325A">
        <w:rPr>
          <w:color w:val="0070C0"/>
        </w:rPr>
        <w:t xml:space="preserve">n supervised classification algorithms as a roadmap for determining the appropriate model type. </w:t>
      </w:r>
    </w:p>
    <w:p w14:paraId="66C084AC" w14:textId="77777777" w:rsidR="00646F6C" w:rsidRPr="00AF325A" w:rsidRDefault="00646F6C" w:rsidP="0095370E">
      <w:pPr>
        <w:pStyle w:val="p1a"/>
        <w:rPr>
          <w:color w:val="0070C0"/>
        </w:rPr>
      </w:pPr>
    </w:p>
    <w:p w14:paraId="0FC547C8" w14:textId="0E592C3E" w:rsidR="00646F6C" w:rsidRPr="00AF325A" w:rsidRDefault="00646F6C" w:rsidP="0095370E">
      <w:pPr>
        <w:pStyle w:val="p1a"/>
        <w:rPr>
          <w:color w:val="0070C0"/>
        </w:rPr>
      </w:pPr>
      <w:r w:rsidRPr="00AF325A">
        <w:rPr>
          <w:color w:val="0070C0"/>
        </w:rPr>
        <w:t>With that in mind, we have chosen three distinct supervised classification models as part of our testing pla</w:t>
      </w:r>
      <w:r w:rsidR="00063B5B" w:rsidRPr="00AF325A">
        <w:rPr>
          <w:color w:val="0070C0"/>
        </w:rPr>
        <w:t>n, which are</w:t>
      </w:r>
      <w:r w:rsidRPr="00AF325A">
        <w:rPr>
          <w:color w:val="0070C0"/>
        </w:rPr>
        <w:t xml:space="preserve"> </w:t>
      </w:r>
      <w:r w:rsidR="00063B5B" w:rsidRPr="00AF325A">
        <w:rPr>
          <w:color w:val="0070C0"/>
        </w:rPr>
        <w:t>(</w:t>
      </w:r>
      <w:r w:rsidRPr="00AF325A">
        <w:rPr>
          <w:color w:val="0070C0"/>
        </w:rPr>
        <w:t>1) Logistic Regression</w:t>
      </w:r>
      <w:r w:rsidR="00063B5B" w:rsidRPr="00AF325A">
        <w:rPr>
          <w:color w:val="0070C0"/>
        </w:rPr>
        <w:t>,</w:t>
      </w:r>
      <w:r w:rsidRPr="00AF325A">
        <w:rPr>
          <w:color w:val="0070C0"/>
        </w:rPr>
        <w:t xml:space="preserve"> </w:t>
      </w:r>
      <w:r w:rsidR="00063B5B" w:rsidRPr="00AF325A">
        <w:rPr>
          <w:color w:val="0070C0"/>
        </w:rPr>
        <w:t>(</w:t>
      </w:r>
      <w:r w:rsidRPr="00AF325A">
        <w:rPr>
          <w:color w:val="0070C0"/>
        </w:rPr>
        <w:t xml:space="preserve">2) </w:t>
      </w:r>
      <w:r w:rsidR="004D5835">
        <w:rPr>
          <w:color w:val="0070C0"/>
        </w:rPr>
        <w:t xml:space="preserve">Random Forest, and   (3) </w:t>
      </w:r>
      <w:r w:rsidRPr="00AF325A">
        <w:rPr>
          <w:color w:val="0070C0"/>
        </w:rPr>
        <w:t>Support Vector Machine</w:t>
      </w:r>
      <w:r w:rsidR="00063B5B" w:rsidRPr="00AF325A">
        <w:rPr>
          <w:color w:val="0070C0"/>
        </w:rPr>
        <w:t>. We will discuss the advantages of each below.</w:t>
      </w:r>
    </w:p>
    <w:p w14:paraId="3E7BE81F" w14:textId="56A3E68F" w:rsidR="00063B5B" w:rsidRPr="00AF325A" w:rsidRDefault="00063B5B" w:rsidP="00063B5B">
      <w:pPr>
        <w:ind w:firstLine="0"/>
        <w:rPr>
          <w:color w:val="0070C0"/>
        </w:rPr>
      </w:pPr>
    </w:p>
    <w:p w14:paraId="68D0ED9D" w14:textId="7028FA0F" w:rsidR="003816E7" w:rsidRDefault="003816E7" w:rsidP="00063B5B">
      <w:pPr>
        <w:ind w:firstLine="0"/>
        <w:rPr>
          <w:color w:val="0070C0"/>
        </w:rPr>
      </w:pPr>
      <w:r w:rsidRPr="00AF325A">
        <w:rPr>
          <w:color w:val="0070C0"/>
        </w:rPr>
        <w:t xml:space="preserve">The Logistic Regression (LR) model performs well with features that exhibit linear relationships and with binary responses that can be </w:t>
      </w:r>
      <w:r w:rsidR="00B12DF0">
        <w:rPr>
          <w:color w:val="0070C0"/>
        </w:rPr>
        <w:t>mathematically separated through linear equations</w:t>
      </w:r>
      <w:r w:rsidR="00292E8B" w:rsidRPr="00AF325A">
        <w:rPr>
          <w:color w:val="0070C0"/>
        </w:rPr>
        <w:t>.</w:t>
      </w:r>
      <w:r w:rsidR="007F78EF" w:rsidRPr="00AF325A">
        <w:rPr>
          <w:color w:val="0070C0"/>
        </w:rPr>
        <w:t xml:space="preserve"> In instances where the linearity assumption is violated, feature sets may benefit from various types of data transformations, such as </w:t>
      </w:r>
      <w:r w:rsidR="00B12DF0">
        <w:rPr>
          <w:color w:val="0070C0"/>
        </w:rPr>
        <w:t>a</w:t>
      </w:r>
      <w:r w:rsidR="007F78EF" w:rsidRPr="00AF325A">
        <w:rPr>
          <w:color w:val="0070C0"/>
        </w:rPr>
        <w:t xml:space="preserve"> log</w:t>
      </w:r>
      <w:r w:rsidR="00B12DF0">
        <w:rPr>
          <w:color w:val="0070C0"/>
        </w:rPr>
        <w:t xml:space="preserve"> or</w:t>
      </w:r>
      <w:r w:rsidR="007F78EF" w:rsidRPr="00AF325A">
        <w:rPr>
          <w:color w:val="0070C0"/>
        </w:rPr>
        <w:t xml:space="preserve"> </w:t>
      </w:r>
      <w:r w:rsidR="00B12DF0">
        <w:rPr>
          <w:color w:val="0070C0"/>
        </w:rPr>
        <w:t>higher order transformation.</w:t>
      </w:r>
      <w:r w:rsidR="007F78EF" w:rsidRPr="00AF325A">
        <w:rPr>
          <w:color w:val="0070C0"/>
        </w:rPr>
        <w:t xml:space="preserve"> </w:t>
      </w:r>
      <w:r w:rsidR="00B12DF0">
        <w:rPr>
          <w:color w:val="0070C0"/>
        </w:rPr>
        <w:t>T</w:t>
      </w:r>
      <w:r w:rsidR="007F78EF" w:rsidRPr="00AF325A">
        <w:rPr>
          <w:color w:val="0070C0"/>
        </w:rPr>
        <w:t>he predictions may</w:t>
      </w:r>
      <w:r w:rsidR="00B12DF0">
        <w:rPr>
          <w:color w:val="0070C0"/>
        </w:rPr>
        <w:t xml:space="preserve"> also</w:t>
      </w:r>
      <w:r w:rsidR="007F78EF" w:rsidRPr="00AF325A">
        <w:rPr>
          <w:color w:val="0070C0"/>
        </w:rPr>
        <w:t xml:space="preserve"> be evaluated as probabilities or as odds ratios, </w:t>
      </w:r>
      <w:r w:rsidR="00B12DF0">
        <w:rPr>
          <w:color w:val="0070C0"/>
        </w:rPr>
        <w:t>depending on the</w:t>
      </w:r>
      <w:r w:rsidR="007F78EF" w:rsidRPr="00AF325A">
        <w:rPr>
          <w:color w:val="0070C0"/>
        </w:rPr>
        <w:t xml:space="preserve"> preferred measurement of the analyst. </w:t>
      </w:r>
    </w:p>
    <w:p w14:paraId="6F0E1326" w14:textId="0A0182D5" w:rsidR="00502C40" w:rsidRDefault="00502C40" w:rsidP="00063B5B">
      <w:pPr>
        <w:ind w:firstLine="0"/>
        <w:rPr>
          <w:color w:val="0070C0"/>
        </w:rPr>
      </w:pPr>
    </w:p>
    <w:p w14:paraId="7704D9C0" w14:textId="17B110F7" w:rsidR="00502C40" w:rsidRPr="00AF325A" w:rsidRDefault="00DE44BF" w:rsidP="00063B5B">
      <w:pPr>
        <w:ind w:firstLine="0"/>
        <w:rPr>
          <w:color w:val="0070C0"/>
        </w:rPr>
      </w:pPr>
      <w:r>
        <w:rPr>
          <w:color w:val="0070C0"/>
        </w:rPr>
        <w:t>Conversely, a</w:t>
      </w:r>
      <w:r w:rsidR="00502C40">
        <w:rPr>
          <w:color w:val="0070C0"/>
        </w:rPr>
        <w:t xml:space="preserve"> Support Vector Machine</w:t>
      </w:r>
      <w:r>
        <w:rPr>
          <w:color w:val="0070C0"/>
        </w:rPr>
        <w:t xml:space="preserve"> (SVM) model builds a function (or hyperplane) that aims at separating binary classes of data. The linear SVM algorithm is represented by points in a plot, where it attempts to divide the points into the highest possible separation, also referred to as the margin.</w:t>
      </w:r>
      <w:r w:rsidR="009B7940">
        <w:rPr>
          <w:color w:val="0070C0"/>
        </w:rPr>
        <w:t xml:space="preserve"> While LR models are linear based, a SVM is capable of performing non-linear classification, </w:t>
      </w:r>
      <w:r w:rsidR="00F45B26">
        <w:rPr>
          <w:color w:val="0070C0"/>
        </w:rPr>
        <w:t xml:space="preserve">by using a kernel trick such as a radial basis function. </w:t>
      </w:r>
    </w:p>
    <w:p w14:paraId="2BE815D5" w14:textId="288FACA4" w:rsidR="00063B5B" w:rsidRDefault="00063B5B" w:rsidP="00063B5B">
      <w:pPr>
        <w:ind w:firstLine="0"/>
        <w:rPr>
          <w:color w:val="0070C0"/>
        </w:rPr>
      </w:pPr>
    </w:p>
    <w:p w14:paraId="2ADEE5F9" w14:textId="4BB6C3C6" w:rsidR="000542AD" w:rsidRDefault="000542AD" w:rsidP="00063B5B">
      <w:pPr>
        <w:ind w:firstLine="0"/>
        <w:rPr>
          <w:color w:val="0070C0"/>
        </w:rPr>
      </w:pPr>
      <w:r>
        <w:rPr>
          <w:color w:val="0070C0"/>
        </w:rPr>
        <w:t>Lastly, the Random Forest (RF) approach to classification offers considerable differences between both the LR and SVM models. The RF is a decision tree based model that does not require linear relationships in the data. Additionally, since the model is a combination of decision trees, it is suitable for our problem since binary “decisions” are made based on the thresholds computed in each respective branch in the tree.</w:t>
      </w:r>
    </w:p>
    <w:p w14:paraId="751E956C" w14:textId="0E02F38F" w:rsidR="00502C40" w:rsidRDefault="00502C40" w:rsidP="00063B5B">
      <w:pPr>
        <w:ind w:firstLine="0"/>
        <w:rPr>
          <w:color w:val="0070C0"/>
        </w:rPr>
      </w:pPr>
    </w:p>
    <w:p w14:paraId="18CB0CA1" w14:textId="77777777" w:rsidR="00021992" w:rsidRDefault="00021992" w:rsidP="000A7846">
      <w:pPr>
        <w:ind w:firstLine="0"/>
        <w:rPr>
          <w:ins w:id="1530" w:author="Kolovich, Brian" w:date="2018-07-09T13:00:00Z"/>
        </w:rPr>
      </w:pPr>
      <w:bookmarkStart w:id="1531" w:name="_GoBack"/>
      <w:bookmarkEnd w:id="1531"/>
    </w:p>
    <w:p w14:paraId="66AA8796" w14:textId="6B7F96DA" w:rsidR="000A7846" w:rsidRPr="007E4F30" w:rsidRDefault="004B0128" w:rsidP="000A7846">
      <w:pPr>
        <w:ind w:firstLine="0"/>
      </w:pPr>
      <w:ins w:id="1532" w:author="Daniel Engels" w:date="2018-06-05T12:13:00Z">
        <w:r>
          <w:t xml:space="preserve">MY PREVIOUS SPARSE COMMENTARY STANDS.  THIS IS POORLY ORGANIZED AND WRITTEN. IT IS NOT MOTIVATED OR OTHERWISE TELEGRAPHED TO THE READER. WHAT’S THE BIG PICTURE? WHY ARE YOU DOING THIS? WHAT ARE YOU DOING? </w:t>
        </w:r>
      </w:ins>
      <w:r w:rsidR="000A7846" w:rsidRPr="007E4F30">
        <w:t xml:space="preserve">We will be testing various classification methods in an attempt to make predictions about the likelihood of NBA success. The goal is to maximize predictions from two different classification tasks. The first task aims to classify whether an NBA player will have success based on the following factors: 1) biometric data, 2) age prior to first year of NBA experience, and </w:t>
      </w:r>
      <w:r w:rsidR="000A7846" w:rsidRPr="007E4F30">
        <w:lastRenderedPageBreak/>
        <w:t>3) draft order. For our second classification task, we will surmise that by incorporating college statistics and quality of college – the latter which will based on the f</w:t>
      </w:r>
      <w:r w:rsidR="00483BD4">
        <w:t>inal Ratings Percentage Index (</w:t>
      </w:r>
      <w:r w:rsidR="000A7846" w:rsidRPr="007E4F30">
        <w:t xml:space="preserve">RPI) ranking from the player’s final college season, that our predictive metrics will improve. </w:t>
      </w:r>
    </w:p>
    <w:p w14:paraId="37206840" w14:textId="77777777" w:rsidR="000A7846" w:rsidRPr="007E4F30" w:rsidRDefault="000A7846" w:rsidP="000A7846"/>
    <w:p w14:paraId="714C2229" w14:textId="77777777" w:rsidR="000A7846" w:rsidRPr="007E4F30" w:rsidRDefault="000A7846" w:rsidP="000A7846">
      <w:pPr>
        <w:ind w:firstLine="0"/>
      </w:pPr>
      <w:r w:rsidRPr="007E4F30">
        <w:t>To determine the optimal model for our classification exercises, the quality of each model will be based on the following statistical measures:</w:t>
      </w:r>
    </w:p>
    <w:p w14:paraId="10C7609B" w14:textId="77777777" w:rsidR="000A7846" w:rsidRPr="007E4F30" w:rsidRDefault="000A7846" w:rsidP="000A7846">
      <w:pPr>
        <w:pStyle w:val="ListParagraph"/>
        <w:numPr>
          <w:ilvl w:val="0"/>
          <w:numId w:val="5"/>
        </w:numPr>
        <w:spacing w:after="0" w:line="240" w:lineRule="auto"/>
        <w:rPr>
          <w:rFonts w:ascii="Times" w:eastAsia="PMingLiU" w:hAnsi="Times"/>
          <w:sz w:val="20"/>
          <w:szCs w:val="20"/>
          <w:lang w:eastAsia="de-DE"/>
        </w:rPr>
      </w:pPr>
      <w:r w:rsidRPr="007E4F30">
        <w:rPr>
          <w:rFonts w:ascii="Times" w:eastAsia="PMingLiU" w:hAnsi="Times"/>
          <w:sz w:val="20"/>
          <w:szCs w:val="20"/>
          <w:lang w:eastAsia="de-DE"/>
        </w:rPr>
        <w:t>Average Precision score: interpreted as the number of true positives over the number of true positives plus the number of false positives.</w:t>
      </w:r>
    </w:p>
    <w:p w14:paraId="4BD1C864" w14:textId="77777777" w:rsidR="000A7846" w:rsidRPr="007E4F30" w:rsidRDefault="000A7846" w:rsidP="000A7846">
      <w:pPr>
        <w:pStyle w:val="ListParagraph"/>
        <w:numPr>
          <w:ilvl w:val="0"/>
          <w:numId w:val="5"/>
        </w:numPr>
        <w:spacing w:after="0" w:line="240" w:lineRule="auto"/>
        <w:rPr>
          <w:rFonts w:ascii="Times" w:eastAsia="PMingLiU" w:hAnsi="Times"/>
          <w:sz w:val="20"/>
          <w:szCs w:val="20"/>
          <w:lang w:eastAsia="de-DE"/>
        </w:rPr>
      </w:pPr>
      <w:r w:rsidRPr="007E4F30">
        <w:rPr>
          <w:rFonts w:ascii="Times" w:eastAsia="PMingLiU" w:hAnsi="Times"/>
          <w:sz w:val="20"/>
          <w:szCs w:val="20"/>
          <w:lang w:eastAsia="de-DE"/>
        </w:rPr>
        <w:t>Average Recall score: interpreted as the number of true positives over the number of true positives plus the number of false negatives.</w:t>
      </w:r>
    </w:p>
    <w:p w14:paraId="4A017301" w14:textId="77777777" w:rsidR="000A7846" w:rsidRPr="007E4F30" w:rsidRDefault="000A7846" w:rsidP="000A7846">
      <w:pPr>
        <w:pStyle w:val="ListParagraph"/>
        <w:numPr>
          <w:ilvl w:val="0"/>
          <w:numId w:val="5"/>
        </w:numPr>
        <w:spacing w:after="0" w:line="240" w:lineRule="auto"/>
        <w:rPr>
          <w:rFonts w:ascii="Times" w:eastAsia="PMingLiU" w:hAnsi="Times"/>
          <w:sz w:val="20"/>
          <w:szCs w:val="20"/>
          <w:lang w:eastAsia="de-DE"/>
        </w:rPr>
      </w:pPr>
      <w:r w:rsidRPr="007E4F30">
        <w:rPr>
          <w:rFonts w:ascii="Times" w:eastAsia="PMingLiU" w:hAnsi="Times"/>
          <w:sz w:val="20"/>
          <w:szCs w:val="20"/>
          <w:lang w:eastAsia="de-DE"/>
        </w:rPr>
        <w:t>Average F1 score: defined as the harmonic mean of precision and recall.</w:t>
      </w:r>
    </w:p>
    <w:p w14:paraId="34A5BC90" w14:textId="77777777" w:rsidR="000A7846" w:rsidRPr="007E4F30" w:rsidRDefault="000A7846" w:rsidP="000A7846"/>
    <w:p w14:paraId="553FB9ED" w14:textId="77777777" w:rsidR="000A7846" w:rsidRPr="007E4F30" w:rsidRDefault="000A7846" w:rsidP="000A7846">
      <w:pPr>
        <w:ind w:firstLine="0"/>
      </w:pPr>
      <w:r w:rsidRPr="007E4F30">
        <w:t xml:space="preserve">By assessing all scores as opposed to just one, we inspect the model’s ability (or lack of ability) to accurately classify success and to reduce the number of false positives and false negatives. </w:t>
      </w:r>
    </w:p>
    <w:p w14:paraId="08CC9C3B" w14:textId="77777777" w:rsidR="000A7846" w:rsidRPr="007E4F30" w:rsidRDefault="000A7846" w:rsidP="000A7846"/>
    <w:p w14:paraId="2C9242D3" w14:textId="77777777" w:rsidR="000A7846" w:rsidRPr="007E4F30" w:rsidRDefault="000A7846" w:rsidP="000A7846">
      <w:pPr>
        <w:ind w:firstLine="0"/>
      </w:pPr>
      <w:r w:rsidRPr="007E4F30">
        <w:t xml:space="preserve">Additionally, one </w:t>
      </w:r>
      <w:r w:rsidR="00887B1E" w:rsidRPr="007E4F30">
        <w:t>weakness of</w:t>
      </w:r>
      <w:r w:rsidRPr="007E4F30">
        <w:t xml:space="preserve"> the accuracy statistic i</w:t>
      </w:r>
      <w:r w:rsidR="00483BD4">
        <w:t xml:space="preserve">s that it ignores the negatives </w:t>
      </w:r>
      <w:r w:rsidRPr="007E4F30">
        <w:t>costs associated with misclassification. To factor this into the assessment of overall model quality, we will build a cost matrix that computes total cost that is predicated on penalties for misclassified predictions (i.e. false positive and false negatives) and credits for correct predictions (i.e. true positives and true negatives). For consistency, we will use the following cost methodology for all of models. A lower score = a better model.</w:t>
      </w:r>
    </w:p>
    <w:p w14:paraId="021A65C2" w14:textId="77777777" w:rsidR="000A7846" w:rsidRPr="007E4F30" w:rsidRDefault="000A7846" w:rsidP="000A7846"/>
    <w:p w14:paraId="49BE736E" w14:textId="48CF4AB4" w:rsidR="000A7846" w:rsidRPr="00FC2CDE" w:rsidRDefault="00FC2CDE" w:rsidP="000A7846">
      <m:oMathPara>
        <m:oMathParaPr>
          <m:jc m:val="left"/>
        </m:oMathParaPr>
        <m:oMath>
          <m:r>
            <m:rPr>
              <m:sty m:val="bi"/>
            </m:rPr>
            <w:rPr>
              <w:rFonts w:ascii="Cambria Math" w:hAnsi="Cambria Math"/>
              <w:sz w:val="24"/>
              <w:szCs w:val="24"/>
            </w:rPr>
            <m:t>Cost Score</m:t>
          </m:r>
          <m:r>
            <w:rPr>
              <w:rFonts w:ascii="Cambria Math" w:hAnsi="Cambria Math"/>
              <w:sz w:val="24"/>
              <w:szCs w:val="24"/>
            </w:rPr>
            <m:t>=Sum[</m:t>
          </m:r>
          <m:d>
            <m:dPr>
              <m:ctrlPr>
                <w:rPr>
                  <w:rFonts w:ascii="Cambria Math" w:hAnsi="Cambria Math"/>
                  <w:i/>
                  <w:sz w:val="24"/>
                  <w:szCs w:val="24"/>
                </w:rPr>
              </m:ctrlPr>
            </m:dPr>
            <m:e>
              <m:r>
                <w:rPr>
                  <w:rFonts w:ascii="Cambria Math" w:hAnsi="Cambria Math"/>
                  <w:sz w:val="24"/>
                  <w:szCs w:val="24"/>
                </w:rPr>
                <m:t># True Positives*-1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False Positives*5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False Negatives*10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#True Negatives*-1</m:t>
              </m:r>
            </m:e>
          </m:d>
          <m:r>
            <w:rPr>
              <w:rFonts w:ascii="Cambria Math" w:hAnsi="Cambria Math"/>
              <w:sz w:val="24"/>
              <w:szCs w:val="24"/>
            </w:rPr>
            <m:t>]</m:t>
          </m:r>
        </m:oMath>
      </m:oMathPara>
    </w:p>
    <w:p w14:paraId="2A5F2665" w14:textId="77777777" w:rsidR="000A7846" w:rsidRPr="007E4F30" w:rsidRDefault="000A7846" w:rsidP="000A7846"/>
    <w:p w14:paraId="1F50BC99" w14:textId="77777777" w:rsidR="000A7846" w:rsidRPr="007E4F30" w:rsidRDefault="000A7846" w:rsidP="000A7846"/>
    <w:p w14:paraId="775FED21" w14:textId="77777777" w:rsidR="000A7846" w:rsidRPr="007E4F30" w:rsidRDefault="000A7846" w:rsidP="000A7846">
      <w:pPr>
        <w:ind w:firstLine="0"/>
      </w:pPr>
      <w:r w:rsidRPr="007E4F30">
        <w:t xml:space="preserve">Lastly, to evaluate competing models, we will use the </w:t>
      </w:r>
      <w:proofErr w:type="spellStart"/>
      <w:r w:rsidRPr="007E4F30">
        <w:t>McNemar's</w:t>
      </w:r>
      <w:proofErr w:type="spellEnd"/>
      <w:r w:rsidRPr="007E4F30">
        <w:t xml:space="preserve"> test to compare the number of false negatives produced from different algorithms on the same data set. The F1 scores by themselves do not determine if the difference is significant, so the </w:t>
      </w:r>
      <w:proofErr w:type="spellStart"/>
      <w:r w:rsidRPr="007E4F30">
        <w:t>McNemar</w:t>
      </w:r>
      <w:proofErr w:type="spellEnd"/>
      <w:r w:rsidRPr="007E4F30">
        <w:t xml:space="preserve"> score serves as additional support for determining the best model. </w:t>
      </w:r>
    </w:p>
    <w:p w14:paraId="361909FE" w14:textId="77777777" w:rsidR="000A7846" w:rsidRPr="007E4F30" w:rsidRDefault="000A7846" w:rsidP="000A7846"/>
    <w:p w14:paraId="79A12A9D" w14:textId="77777777" w:rsidR="000A7846" w:rsidRPr="007E4F30" w:rsidRDefault="000A7846" w:rsidP="000A7846">
      <w:pPr>
        <w:ind w:firstLine="0"/>
      </w:pPr>
      <w:r w:rsidRPr="007E4F30">
        <w:t>Prior to fitting our model and making predictions, we will initiate a training/testing data split of 80%/20%. The testing data serves as a truer test of how the model will perform post production, since it does not have the luxury of the ‘expected’ outcome data that is allocated to the training data. To reduce the variance introduced from performing training/testing splits, we will implement a 10-fold cross validation that removes the possibility of the split only having one set. Both measures ensure a properly validated and robust approach prior to model implementation.</w:t>
      </w:r>
    </w:p>
    <w:p w14:paraId="36ECC4F8" w14:textId="77777777" w:rsidR="000A7846" w:rsidRPr="007E4F30" w:rsidRDefault="002A35ED" w:rsidP="002A35ED">
      <w:pPr>
        <w:pStyle w:val="heading20"/>
      </w:pPr>
      <w:r>
        <w:lastRenderedPageBreak/>
        <w:t xml:space="preserve">3.3 </w:t>
      </w:r>
      <w:r w:rsidR="000A7846" w:rsidRPr="007E4F30">
        <w:t>Classification Task 1 - Logistic Regression Model</w:t>
      </w:r>
    </w:p>
    <w:p w14:paraId="344D225B" w14:textId="77777777" w:rsidR="000A7846" w:rsidRPr="007E4F30" w:rsidRDefault="000A7846" w:rsidP="000A7846">
      <w:pPr>
        <w:ind w:firstLine="0"/>
      </w:pPr>
      <w:r w:rsidRPr="007E4F30">
        <w:t>The logistic regression (LR) model assumes one or more explanatory variables that determine a dichotomous outcome. The LR model predicts the logit transformation of the probability of the question of interest, which may be expressed as:</w:t>
      </w:r>
    </w:p>
    <w:p w14:paraId="0E2BC2BF" w14:textId="77777777" w:rsidR="000A7846" w:rsidRPr="007E4F30" w:rsidRDefault="000A7846" w:rsidP="000A7846"/>
    <w:p w14:paraId="3FDACA04" w14:textId="46C54250" w:rsidR="000A7846" w:rsidRPr="00FC2CDE" w:rsidRDefault="00FC2CDE" w:rsidP="000A7846">
      <m:oMathPara>
        <m:oMathParaPr>
          <m:jc m:val="left"/>
        </m:oMathParaPr>
        <m:oMath>
          <m:r>
            <w:rPr>
              <w:rFonts w:ascii="Cambria Math" w:hAnsi="Cambria Math"/>
              <w:sz w:val="24"/>
              <w:szCs w:val="24"/>
            </w:rPr>
            <m:t>logit</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b</m:t>
              </m:r>
            </m:e>
            <m:sub>
              <m:r>
                <w:rPr>
                  <w:rFonts w:ascii="Cambria Math" w:hAnsi="Cambria Math"/>
                  <w:sz w:val="24"/>
                  <w:szCs w:val="24"/>
                </w:rPr>
                <m:t xml:space="preserve">1 </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b</m:t>
              </m:r>
            </m:e>
            <m:sub>
              <m:r>
                <w:rPr>
                  <w:rFonts w:ascii="Cambria Math" w:hAnsi="Cambria Math"/>
                  <w:sz w:val="24"/>
                  <w:szCs w:val="24"/>
                </w:rPr>
                <m:t xml:space="preserve">2 </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b</m:t>
              </m:r>
            </m:e>
            <m:sub>
              <m:r>
                <w:rPr>
                  <w:rFonts w:ascii="Cambria Math" w:hAnsi="Cambria Math"/>
                  <w:sz w:val="24"/>
                  <w:szCs w:val="24"/>
                </w:rPr>
                <m:t xml:space="preserve">3 </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b</m:t>
              </m:r>
            </m:e>
            <m:sub>
              <m:r>
                <w:rPr>
                  <w:rFonts w:ascii="Cambria Math" w:hAnsi="Cambria Math"/>
                  <w:sz w:val="24"/>
                  <w:szCs w:val="24"/>
                </w:rPr>
                <m:t xml:space="preserve">k </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m:oMathPara>
    </w:p>
    <w:p w14:paraId="4784D0DF" w14:textId="77777777" w:rsidR="000A7846" w:rsidRPr="007E4F30" w:rsidRDefault="000A7846" w:rsidP="000A7846"/>
    <w:p w14:paraId="4D4DD78C" w14:textId="34DA5814" w:rsidR="000A7846" w:rsidRPr="007E4F30" w:rsidRDefault="000A7846" w:rsidP="000A7846">
      <w:pPr>
        <w:ind w:firstLine="0"/>
      </w:pPr>
      <w:r w:rsidRPr="007E4F30">
        <w:t xml:space="preserve">where </w:t>
      </w:r>
      <m:oMath>
        <m:r>
          <w:rPr>
            <w:rFonts w:ascii="Cambria Math" w:hAnsi="Cambria Math"/>
            <w:sz w:val="24"/>
            <w:szCs w:val="24"/>
          </w:rPr>
          <m:t>p</m:t>
        </m:r>
      </m:oMath>
      <w:r w:rsidRPr="007E4F30">
        <w:t xml:space="preserve"> is the probability of the presence of the particular response. A transformation of the logit may be interpreted as the logged odds, as expressed below:</w:t>
      </w:r>
    </w:p>
    <w:p w14:paraId="3E52FC36" w14:textId="77777777" w:rsidR="000A7846" w:rsidRPr="007E4F30" w:rsidRDefault="000A7846" w:rsidP="000A7846"/>
    <w:p w14:paraId="10A2821B" w14:textId="6CBAE313" w:rsidR="000A7846" w:rsidRPr="007E4F30" w:rsidRDefault="00FC2CDE" w:rsidP="000A7846">
      <m:oMath>
        <m:r>
          <w:rPr>
            <w:rFonts w:ascii="Cambria Math" w:eastAsia="MS Mincho" w:hAnsi="Cambria Math"/>
            <w:sz w:val="24"/>
            <w:szCs w:val="24"/>
          </w:rPr>
          <m:t xml:space="preserve">odds= </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 xml:space="preserve">   1- p    </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probability of presence of response</m:t>
            </m:r>
          </m:num>
          <m:den>
            <m:r>
              <w:rPr>
                <w:rFonts w:ascii="Cambria Math" w:hAnsi="Cambria Math"/>
                <w:sz w:val="24"/>
                <w:szCs w:val="24"/>
              </w:rPr>
              <m:t>probability of absence of response</m:t>
            </m:r>
          </m:den>
        </m:f>
      </m:oMath>
      <w:r w:rsidR="000A7846" w:rsidRPr="007E4F30">
        <w:t xml:space="preserve">  </w:t>
      </w:r>
    </w:p>
    <w:tbl>
      <w:tblPr>
        <w:tblpPr w:leftFromText="180" w:rightFromText="180" w:vertAnchor="text" w:horzAnchor="margin" w:tblpXSpec="center" w:tblpY="1068"/>
        <w:tblOverlap w:val="never"/>
        <w:tblW w:w="2180" w:type="dxa"/>
        <w:tblLook w:val="04A0" w:firstRow="1" w:lastRow="0" w:firstColumn="1" w:lastColumn="0" w:noHBand="0" w:noVBand="1"/>
      </w:tblPr>
      <w:tblGrid>
        <w:gridCol w:w="2180"/>
      </w:tblGrid>
      <w:tr w:rsidR="004E12BA" w:rsidRPr="004E12BA" w14:paraId="746113F5" w14:textId="77777777" w:rsidTr="004E12BA">
        <w:trPr>
          <w:trHeight w:val="315"/>
        </w:trPr>
        <w:tc>
          <w:tcPr>
            <w:tcW w:w="2180" w:type="dxa"/>
            <w:tcBorders>
              <w:top w:val="single" w:sz="12" w:space="0" w:color="auto"/>
              <w:left w:val="nil"/>
              <w:bottom w:val="single" w:sz="4" w:space="0" w:color="auto"/>
              <w:right w:val="nil"/>
            </w:tcBorders>
            <w:shd w:val="clear" w:color="auto" w:fill="auto"/>
            <w:noWrap/>
            <w:vAlign w:val="bottom"/>
            <w:hideMark/>
          </w:tcPr>
          <w:p w14:paraId="4565FB28" w14:textId="77777777" w:rsidR="004E12BA" w:rsidRPr="004E12BA" w:rsidRDefault="004E12BA" w:rsidP="004E12BA">
            <w:pPr>
              <w:ind w:firstLine="0"/>
              <w:jc w:val="center"/>
              <w:rPr>
                <w:rFonts w:ascii="Times New Roman" w:eastAsia="Times New Roman" w:hAnsi="Times New Roman"/>
                <w:color w:val="000000"/>
                <w:lang w:eastAsia="en-US"/>
              </w:rPr>
            </w:pPr>
            <w:r w:rsidRPr="004E12BA">
              <w:rPr>
                <w:rFonts w:ascii="Times New Roman" w:eastAsia="Times New Roman" w:hAnsi="Times New Roman"/>
                <w:color w:val="000000"/>
                <w:lang w:eastAsia="en-US"/>
              </w:rPr>
              <w:t>Variable</w:t>
            </w:r>
          </w:p>
        </w:tc>
      </w:tr>
      <w:tr w:rsidR="004E12BA" w:rsidRPr="004E12BA" w14:paraId="118AF740" w14:textId="77777777" w:rsidTr="004E12BA">
        <w:trPr>
          <w:trHeight w:val="300"/>
        </w:trPr>
        <w:tc>
          <w:tcPr>
            <w:tcW w:w="2180" w:type="dxa"/>
            <w:tcBorders>
              <w:top w:val="nil"/>
              <w:left w:val="nil"/>
              <w:bottom w:val="nil"/>
              <w:right w:val="nil"/>
            </w:tcBorders>
            <w:shd w:val="clear" w:color="auto" w:fill="auto"/>
            <w:noWrap/>
            <w:vAlign w:val="center"/>
            <w:hideMark/>
          </w:tcPr>
          <w:p w14:paraId="4B478375"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Draft_pick</w:t>
            </w:r>
            <w:proofErr w:type="spellEnd"/>
          </w:p>
        </w:tc>
      </w:tr>
      <w:tr w:rsidR="004E12BA" w:rsidRPr="004E12BA" w14:paraId="66FCB607" w14:textId="77777777" w:rsidTr="004E12BA">
        <w:trPr>
          <w:trHeight w:val="300"/>
        </w:trPr>
        <w:tc>
          <w:tcPr>
            <w:tcW w:w="2180" w:type="dxa"/>
            <w:tcBorders>
              <w:top w:val="nil"/>
              <w:left w:val="nil"/>
              <w:bottom w:val="nil"/>
              <w:right w:val="nil"/>
            </w:tcBorders>
            <w:shd w:val="clear" w:color="auto" w:fill="auto"/>
            <w:noWrap/>
            <w:vAlign w:val="center"/>
            <w:hideMark/>
          </w:tcPr>
          <w:p w14:paraId="1B3BFA44"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ast</w:t>
            </w:r>
            <w:proofErr w:type="spellEnd"/>
          </w:p>
        </w:tc>
      </w:tr>
      <w:tr w:rsidR="004E12BA" w:rsidRPr="004E12BA" w14:paraId="3A84B936" w14:textId="77777777" w:rsidTr="004E12BA">
        <w:trPr>
          <w:trHeight w:val="300"/>
        </w:trPr>
        <w:tc>
          <w:tcPr>
            <w:tcW w:w="2180" w:type="dxa"/>
            <w:tcBorders>
              <w:top w:val="nil"/>
              <w:left w:val="nil"/>
              <w:bottom w:val="nil"/>
              <w:right w:val="nil"/>
            </w:tcBorders>
            <w:shd w:val="clear" w:color="auto" w:fill="auto"/>
            <w:noWrap/>
            <w:vAlign w:val="center"/>
            <w:hideMark/>
          </w:tcPr>
          <w:p w14:paraId="07E014A5"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Vert_nostep</w:t>
            </w:r>
            <w:proofErr w:type="spellEnd"/>
          </w:p>
        </w:tc>
      </w:tr>
      <w:tr w:rsidR="004E12BA" w:rsidRPr="004E12BA" w14:paraId="016FDD85" w14:textId="77777777" w:rsidTr="004E12BA">
        <w:trPr>
          <w:trHeight w:val="300"/>
        </w:trPr>
        <w:tc>
          <w:tcPr>
            <w:tcW w:w="2180" w:type="dxa"/>
            <w:tcBorders>
              <w:top w:val="nil"/>
              <w:left w:val="nil"/>
              <w:bottom w:val="nil"/>
              <w:right w:val="nil"/>
            </w:tcBorders>
            <w:shd w:val="clear" w:color="auto" w:fill="auto"/>
            <w:noWrap/>
            <w:vAlign w:val="center"/>
            <w:hideMark/>
          </w:tcPr>
          <w:p w14:paraId="10C21A19"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Age_first_yr</w:t>
            </w:r>
            <w:proofErr w:type="spellEnd"/>
          </w:p>
        </w:tc>
      </w:tr>
      <w:tr w:rsidR="004E12BA" w:rsidRPr="004E12BA" w14:paraId="6642B26E" w14:textId="77777777" w:rsidTr="004E12BA">
        <w:trPr>
          <w:trHeight w:val="300"/>
        </w:trPr>
        <w:tc>
          <w:tcPr>
            <w:tcW w:w="2180" w:type="dxa"/>
            <w:tcBorders>
              <w:top w:val="nil"/>
              <w:left w:val="nil"/>
              <w:bottom w:val="nil"/>
              <w:right w:val="nil"/>
            </w:tcBorders>
            <w:shd w:val="clear" w:color="auto" w:fill="auto"/>
            <w:noWrap/>
            <w:vAlign w:val="center"/>
            <w:hideMark/>
          </w:tcPr>
          <w:p w14:paraId="3B91DFC7"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Hght_noshoes</w:t>
            </w:r>
            <w:proofErr w:type="spellEnd"/>
          </w:p>
        </w:tc>
      </w:tr>
      <w:tr w:rsidR="004E12BA" w:rsidRPr="004E12BA" w14:paraId="25AC27F9" w14:textId="77777777" w:rsidTr="004E12BA">
        <w:trPr>
          <w:trHeight w:val="300"/>
        </w:trPr>
        <w:tc>
          <w:tcPr>
            <w:tcW w:w="2180" w:type="dxa"/>
            <w:tcBorders>
              <w:top w:val="nil"/>
              <w:left w:val="nil"/>
              <w:bottom w:val="nil"/>
              <w:right w:val="nil"/>
            </w:tcBorders>
            <w:shd w:val="clear" w:color="auto" w:fill="auto"/>
            <w:noWrap/>
            <w:vAlign w:val="center"/>
            <w:hideMark/>
          </w:tcPr>
          <w:p w14:paraId="27C402CD"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Body_fat</w:t>
            </w:r>
            <w:proofErr w:type="spellEnd"/>
          </w:p>
        </w:tc>
      </w:tr>
      <w:tr w:rsidR="004E12BA" w:rsidRPr="004E12BA" w14:paraId="32BCEAB7" w14:textId="77777777" w:rsidTr="004E12BA">
        <w:trPr>
          <w:trHeight w:val="300"/>
        </w:trPr>
        <w:tc>
          <w:tcPr>
            <w:tcW w:w="2180" w:type="dxa"/>
            <w:tcBorders>
              <w:top w:val="nil"/>
              <w:left w:val="nil"/>
              <w:bottom w:val="nil"/>
              <w:right w:val="nil"/>
            </w:tcBorders>
            <w:shd w:val="clear" w:color="auto" w:fill="auto"/>
            <w:noWrap/>
            <w:vAlign w:val="center"/>
            <w:hideMark/>
          </w:tcPr>
          <w:p w14:paraId="58864975"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Vert_nostep_reach</w:t>
            </w:r>
            <w:proofErr w:type="spellEnd"/>
          </w:p>
        </w:tc>
      </w:tr>
      <w:tr w:rsidR="004E12BA" w:rsidRPr="004E12BA" w14:paraId="57FAC60C" w14:textId="77777777" w:rsidTr="004E12BA">
        <w:trPr>
          <w:trHeight w:val="300"/>
        </w:trPr>
        <w:tc>
          <w:tcPr>
            <w:tcW w:w="2180" w:type="dxa"/>
            <w:tcBorders>
              <w:top w:val="nil"/>
              <w:left w:val="nil"/>
              <w:bottom w:val="nil"/>
              <w:right w:val="nil"/>
            </w:tcBorders>
            <w:shd w:val="clear" w:color="auto" w:fill="auto"/>
            <w:noWrap/>
            <w:vAlign w:val="center"/>
            <w:hideMark/>
          </w:tcPr>
          <w:p w14:paraId="148546D3"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ft_pct</w:t>
            </w:r>
            <w:proofErr w:type="spellEnd"/>
          </w:p>
        </w:tc>
      </w:tr>
      <w:tr w:rsidR="004E12BA" w:rsidRPr="004E12BA" w14:paraId="0EE77126" w14:textId="77777777" w:rsidTr="004E12BA">
        <w:trPr>
          <w:trHeight w:val="300"/>
        </w:trPr>
        <w:tc>
          <w:tcPr>
            <w:tcW w:w="2180" w:type="dxa"/>
            <w:tcBorders>
              <w:top w:val="nil"/>
              <w:left w:val="nil"/>
              <w:bottom w:val="nil"/>
              <w:right w:val="nil"/>
            </w:tcBorders>
            <w:shd w:val="clear" w:color="auto" w:fill="auto"/>
            <w:noWrap/>
            <w:vAlign w:val="center"/>
            <w:hideMark/>
          </w:tcPr>
          <w:p w14:paraId="4A8C9971" w14:textId="77777777" w:rsidR="004E12BA" w:rsidRPr="004E12BA" w:rsidRDefault="004E12BA" w:rsidP="004E12BA">
            <w:pPr>
              <w:ind w:firstLine="0"/>
              <w:jc w:val="center"/>
              <w:rPr>
                <w:rFonts w:ascii="Times New Roman" w:eastAsia="Times New Roman" w:hAnsi="Times New Roman"/>
                <w:color w:val="000000"/>
                <w:lang w:eastAsia="en-US"/>
              </w:rPr>
            </w:pPr>
            <w:r w:rsidRPr="004E12BA">
              <w:rPr>
                <w:rFonts w:ascii="Times New Roman" w:eastAsia="Times New Roman" w:hAnsi="Times New Roman"/>
                <w:color w:val="000000"/>
                <w:lang w:eastAsia="en-US"/>
              </w:rPr>
              <w:t>Wingspan</w:t>
            </w:r>
          </w:p>
        </w:tc>
      </w:tr>
      <w:tr w:rsidR="004E12BA" w:rsidRPr="004E12BA" w14:paraId="0F9AE6CB" w14:textId="77777777" w:rsidTr="004E12BA">
        <w:trPr>
          <w:trHeight w:val="300"/>
        </w:trPr>
        <w:tc>
          <w:tcPr>
            <w:tcW w:w="2180" w:type="dxa"/>
            <w:tcBorders>
              <w:top w:val="nil"/>
              <w:left w:val="nil"/>
              <w:bottom w:val="nil"/>
              <w:right w:val="nil"/>
            </w:tcBorders>
            <w:shd w:val="clear" w:color="auto" w:fill="auto"/>
            <w:noWrap/>
            <w:vAlign w:val="center"/>
            <w:hideMark/>
          </w:tcPr>
          <w:p w14:paraId="5FEC8443"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Hand_length</w:t>
            </w:r>
            <w:proofErr w:type="spellEnd"/>
          </w:p>
        </w:tc>
      </w:tr>
      <w:tr w:rsidR="004E12BA" w:rsidRPr="004E12BA" w14:paraId="17F6E7AC" w14:textId="77777777" w:rsidTr="004E12BA">
        <w:trPr>
          <w:trHeight w:val="300"/>
        </w:trPr>
        <w:tc>
          <w:tcPr>
            <w:tcW w:w="2180" w:type="dxa"/>
            <w:tcBorders>
              <w:top w:val="nil"/>
              <w:left w:val="nil"/>
              <w:bottom w:val="nil"/>
              <w:right w:val="nil"/>
            </w:tcBorders>
            <w:shd w:val="clear" w:color="auto" w:fill="auto"/>
            <w:noWrap/>
            <w:vAlign w:val="center"/>
            <w:hideMark/>
          </w:tcPr>
          <w:p w14:paraId="4494B52A" w14:textId="77777777" w:rsidR="004E12BA" w:rsidRPr="004E12BA" w:rsidRDefault="004E12BA" w:rsidP="004E12BA">
            <w:pPr>
              <w:ind w:firstLine="0"/>
              <w:jc w:val="center"/>
              <w:rPr>
                <w:rFonts w:ascii="Times New Roman" w:eastAsia="Times New Roman" w:hAnsi="Times New Roman"/>
                <w:color w:val="000000"/>
                <w:lang w:eastAsia="en-US"/>
              </w:rPr>
            </w:pPr>
            <w:r w:rsidRPr="004E12BA">
              <w:rPr>
                <w:rFonts w:ascii="Times New Roman" w:eastAsia="Times New Roman" w:hAnsi="Times New Roman"/>
                <w:color w:val="000000"/>
                <w:lang w:eastAsia="en-US"/>
              </w:rPr>
              <w:t>Weight</w:t>
            </w:r>
          </w:p>
        </w:tc>
      </w:tr>
      <w:tr w:rsidR="004E12BA" w:rsidRPr="004E12BA" w14:paraId="23FD5B35" w14:textId="77777777" w:rsidTr="004E12BA">
        <w:trPr>
          <w:trHeight w:val="300"/>
        </w:trPr>
        <w:tc>
          <w:tcPr>
            <w:tcW w:w="2180" w:type="dxa"/>
            <w:tcBorders>
              <w:top w:val="nil"/>
              <w:left w:val="nil"/>
              <w:bottom w:val="nil"/>
              <w:right w:val="nil"/>
            </w:tcBorders>
            <w:shd w:val="clear" w:color="auto" w:fill="auto"/>
            <w:noWrap/>
            <w:vAlign w:val="center"/>
            <w:hideMark/>
          </w:tcPr>
          <w:p w14:paraId="76227C09"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Vert_max</w:t>
            </w:r>
            <w:proofErr w:type="spellEnd"/>
          </w:p>
        </w:tc>
      </w:tr>
      <w:tr w:rsidR="004E12BA" w:rsidRPr="004E12BA" w14:paraId="3A51A299" w14:textId="77777777" w:rsidTr="004E12BA">
        <w:trPr>
          <w:trHeight w:val="300"/>
        </w:trPr>
        <w:tc>
          <w:tcPr>
            <w:tcW w:w="2180" w:type="dxa"/>
            <w:tcBorders>
              <w:top w:val="nil"/>
              <w:left w:val="nil"/>
              <w:bottom w:val="nil"/>
              <w:right w:val="nil"/>
            </w:tcBorders>
            <w:shd w:val="clear" w:color="auto" w:fill="auto"/>
            <w:noWrap/>
            <w:vAlign w:val="center"/>
            <w:hideMark/>
          </w:tcPr>
          <w:p w14:paraId="49A0D67F" w14:textId="77777777" w:rsidR="004E12BA" w:rsidRPr="004E12BA" w:rsidRDefault="004E12BA" w:rsidP="004E12BA">
            <w:pPr>
              <w:ind w:firstLine="0"/>
              <w:jc w:val="center"/>
              <w:rPr>
                <w:rFonts w:ascii="Times New Roman" w:eastAsia="Times New Roman" w:hAnsi="Times New Roman"/>
                <w:color w:val="000000"/>
                <w:lang w:eastAsia="en-US"/>
              </w:rPr>
            </w:pPr>
            <w:r w:rsidRPr="004E12BA">
              <w:rPr>
                <w:rFonts w:ascii="Times New Roman" w:eastAsia="Times New Roman" w:hAnsi="Times New Roman"/>
                <w:color w:val="000000"/>
                <w:lang w:eastAsia="en-US"/>
              </w:rPr>
              <w:t>games</w:t>
            </w:r>
          </w:p>
        </w:tc>
      </w:tr>
      <w:tr w:rsidR="004E12BA" w:rsidRPr="004E12BA" w14:paraId="342D3456" w14:textId="77777777" w:rsidTr="004E12BA">
        <w:trPr>
          <w:trHeight w:val="300"/>
        </w:trPr>
        <w:tc>
          <w:tcPr>
            <w:tcW w:w="2180" w:type="dxa"/>
            <w:tcBorders>
              <w:top w:val="nil"/>
              <w:left w:val="nil"/>
              <w:bottom w:val="nil"/>
              <w:right w:val="nil"/>
            </w:tcBorders>
            <w:shd w:val="clear" w:color="auto" w:fill="auto"/>
            <w:noWrap/>
            <w:vAlign w:val="center"/>
            <w:hideMark/>
          </w:tcPr>
          <w:p w14:paraId="68D7A6F7"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fnl_coll_rpi</w:t>
            </w:r>
            <w:proofErr w:type="spellEnd"/>
          </w:p>
        </w:tc>
      </w:tr>
      <w:tr w:rsidR="004E12BA" w:rsidRPr="004E12BA" w14:paraId="6892F1B6" w14:textId="77777777" w:rsidTr="004E12BA">
        <w:trPr>
          <w:trHeight w:val="300"/>
        </w:trPr>
        <w:tc>
          <w:tcPr>
            <w:tcW w:w="2180" w:type="dxa"/>
            <w:tcBorders>
              <w:top w:val="nil"/>
              <w:left w:val="nil"/>
              <w:bottom w:val="nil"/>
              <w:right w:val="nil"/>
            </w:tcBorders>
            <w:shd w:val="clear" w:color="auto" w:fill="auto"/>
            <w:noWrap/>
            <w:vAlign w:val="center"/>
            <w:hideMark/>
          </w:tcPr>
          <w:p w14:paraId="453DA294"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Hand_width</w:t>
            </w:r>
            <w:proofErr w:type="spellEnd"/>
          </w:p>
        </w:tc>
      </w:tr>
      <w:tr w:rsidR="004E12BA" w:rsidRPr="004E12BA" w14:paraId="587F0D11" w14:textId="77777777" w:rsidTr="004E12BA">
        <w:trPr>
          <w:trHeight w:val="300"/>
        </w:trPr>
        <w:tc>
          <w:tcPr>
            <w:tcW w:w="2180" w:type="dxa"/>
            <w:tcBorders>
              <w:top w:val="nil"/>
              <w:left w:val="nil"/>
              <w:bottom w:val="nil"/>
              <w:right w:val="nil"/>
            </w:tcBorders>
            <w:shd w:val="clear" w:color="auto" w:fill="auto"/>
            <w:noWrap/>
            <w:vAlign w:val="center"/>
            <w:hideMark/>
          </w:tcPr>
          <w:p w14:paraId="684FCD2C"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Hght_wtshoes</w:t>
            </w:r>
            <w:proofErr w:type="spellEnd"/>
          </w:p>
        </w:tc>
      </w:tr>
      <w:tr w:rsidR="004E12BA" w:rsidRPr="004E12BA" w14:paraId="32F8BB93" w14:textId="77777777" w:rsidTr="004E12BA">
        <w:trPr>
          <w:trHeight w:val="300"/>
        </w:trPr>
        <w:tc>
          <w:tcPr>
            <w:tcW w:w="2180" w:type="dxa"/>
            <w:tcBorders>
              <w:top w:val="nil"/>
              <w:left w:val="nil"/>
              <w:bottom w:val="nil"/>
              <w:right w:val="nil"/>
            </w:tcBorders>
            <w:shd w:val="clear" w:color="auto" w:fill="auto"/>
            <w:noWrap/>
            <w:vAlign w:val="center"/>
            <w:hideMark/>
          </w:tcPr>
          <w:p w14:paraId="1D25173A"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Standing_reach</w:t>
            </w:r>
            <w:proofErr w:type="spellEnd"/>
          </w:p>
        </w:tc>
      </w:tr>
      <w:tr w:rsidR="004E12BA" w:rsidRPr="004E12BA" w14:paraId="516D6197" w14:textId="77777777" w:rsidTr="004E12BA">
        <w:trPr>
          <w:trHeight w:val="300"/>
        </w:trPr>
        <w:tc>
          <w:tcPr>
            <w:tcW w:w="2180" w:type="dxa"/>
            <w:tcBorders>
              <w:top w:val="nil"/>
              <w:left w:val="nil"/>
              <w:bottom w:val="nil"/>
              <w:right w:val="nil"/>
            </w:tcBorders>
            <w:shd w:val="clear" w:color="auto" w:fill="auto"/>
            <w:noWrap/>
            <w:vAlign w:val="center"/>
            <w:hideMark/>
          </w:tcPr>
          <w:p w14:paraId="0B40D664"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Vert_maxreach</w:t>
            </w:r>
            <w:proofErr w:type="spellEnd"/>
          </w:p>
        </w:tc>
      </w:tr>
      <w:tr w:rsidR="004E12BA" w:rsidRPr="004E12BA" w14:paraId="4AAD6D70" w14:textId="77777777" w:rsidTr="004E12BA">
        <w:trPr>
          <w:trHeight w:val="300"/>
        </w:trPr>
        <w:tc>
          <w:tcPr>
            <w:tcW w:w="2180" w:type="dxa"/>
            <w:tcBorders>
              <w:top w:val="nil"/>
              <w:left w:val="nil"/>
              <w:bottom w:val="nil"/>
              <w:right w:val="nil"/>
            </w:tcBorders>
            <w:shd w:val="clear" w:color="auto" w:fill="auto"/>
            <w:noWrap/>
            <w:vAlign w:val="center"/>
            <w:hideMark/>
          </w:tcPr>
          <w:p w14:paraId="6C45BE96"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pts_ppg</w:t>
            </w:r>
            <w:proofErr w:type="spellEnd"/>
          </w:p>
        </w:tc>
      </w:tr>
      <w:tr w:rsidR="004E12BA" w:rsidRPr="004E12BA" w14:paraId="5A357479" w14:textId="77777777" w:rsidTr="004E12BA">
        <w:trPr>
          <w:trHeight w:val="300"/>
        </w:trPr>
        <w:tc>
          <w:tcPr>
            <w:tcW w:w="2180" w:type="dxa"/>
            <w:tcBorders>
              <w:top w:val="nil"/>
              <w:left w:val="nil"/>
              <w:bottom w:val="nil"/>
              <w:right w:val="nil"/>
            </w:tcBorders>
            <w:shd w:val="clear" w:color="auto" w:fill="auto"/>
            <w:noWrap/>
            <w:vAlign w:val="center"/>
            <w:hideMark/>
          </w:tcPr>
          <w:p w14:paraId="7A4C3FB8" w14:textId="77777777" w:rsidR="004E12BA" w:rsidRPr="004E12BA" w:rsidRDefault="004E12BA" w:rsidP="004E12BA">
            <w:pPr>
              <w:ind w:firstLine="0"/>
              <w:jc w:val="center"/>
              <w:rPr>
                <w:rFonts w:ascii="Times New Roman" w:eastAsia="Times New Roman" w:hAnsi="Times New Roman"/>
                <w:color w:val="000000"/>
                <w:lang w:eastAsia="en-US"/>
              </w:rPr>
            </w:pPr>
            <w:r w:rsidRPr="004E12BA">
              <w:rPr>
                <w:rFonts w:ascii="Times New Roman" w:eastAsia="Times New Roman" w:hAnsi="Times New Roman"/>
                <w:color w:val="000000"/>
                <w:lang w:eastAsia="en-US"/>
              </w:rPr>
              <w:t>fg2_pct</w:t>
            </w:r>
          </w:p>
        </w:tc>
      </w:tr>
      <w:tr w:rsidR="004E12BA" w:rsidRPr="004E12BA" w14:paraId="65282855" w14:textId="77777777" w:rsidTr="004E12BA">
        <w:trPr>
          <w:trHeight w:val="300"/>
        </w:trPr>
        <w:tc>
          <w:tcPr>
            <w:tcW w:w="2180" w:type="dxa"/>
            <w:tcBorders>
              <w:top w:val="nil"/>
              <w:left w:val="nil"/>
              <w:bottom w:val="nil"/>
              <w:right w:val="nil"/>
            </w:tcBorders>
            <w:shd w:val="clear" w:color="auto" w:fill="auto"/>
            <w:noWrap/>
            <w:vAlign w:val="center"/>
            <w:hideMark/>
          </w:tcPr>
          <w:p w14:paraId="4FC21EE5" w14:textId="77777777" w:rsidR="004E12BA" w:rsidRPr="004E12BA" w:rsidRDefault="004E12BA" w:rsidP="004E12BA">
            <w:pPr>
              <w:ind w:firstLine="0"/>
              <w:jc w:val="center"/>
              <w:rPr>
                <w:rFonts w:ascii="Times New Roman" w:eastAsia="Times New Roman" w:hAnsi="Times New Roman"/>
                <w:color w:val="000000"/>
                <w:lang w:eastAsia="en-US"/>
              </w:rPr>
            </w:pPr>
            <w:r w:rsidRPr="004E12BA">
              <w:rPr>
                <w:rFonts w:ascii="Times New Roman" w:eastAsia="Times New Roman" w:hAnsi="Times New Roman"/>
                <w:color w:val="000000"/>
                <w:lang w:eastAsia="en-US"/>
              </w:rPr>
              <w:t>fg3_pct</w:t>
            </w:r>
          </w:p>
        </w:tc>
      </w:tr>
      <w:tr w:rsidR="004E12BA" w:rsidRPr="004E12BA" w14:paraId="2B5F7827" w14:textId="77777777" w:rsidTr="004E12BA">
        <w:trPr>
          <w:trHeight w:val="300"/>
        </w:trPr>
        <w:tc>
          <w:tcPr>
            <w:tcW w:w="2180" w:type="dxa"/>
            <w:tcBorders>
              <w:top w:val="nil"/>
              <w:left w:val="nil"/>
              <w:bottom w:val="nil"/>
              <w:right w:val="nil"/>
            </w:tcBorders>
            <w:shd w:val="clear" w:color="auto" w:fill="auto"/>
            <w:noWrap/>
            <w:vAlign w:val="center"/>
            <w:hideMark/>
          </w:tcPr>
          <w:p w14:paraId="50A0295B"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lastRenderedPageBreak/>
              <w:t>Tms_played_for</w:t>
            </w:r>
            <w:proofErr w:type="spellEnd"/>
          </w:p>
        </w:tc>
      </w:tr>
      <w:tr w:rsidR="004E12BA" w:rsidRPr="004E12BA" w14:paraId="474A11FD" w14:textId="77777777" w:rsidTr="004E12BA">
        <w:trPr>
          <w:trHeight w:val="300"/>
        </w:trPr>
        <w:tc>
          <w:tcPr>
            <w:tcW w:w="2180" w:type="dxa"/>
            <w:tcBorders>
              <w:top w:val="nil"/>
              <w:left w:val="nil"/>
              <w:bottom w:val="nil"/>
              <w:right w:val="nil"/>
            </w:tcBorders>
            <w:shd w:val="clear" w:color="auto" w:fill="auto"/>
            <w:noWrap/>
            <w:vAlign w:val="center"/>
            <w:hideMark/>
          </w:tcPr>
          <w:p w14:paraId="08913FD2"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trb</w:t>
            </w:r>
            <w:proofErr w:type="spellEnd"/>
          </w:p>
        </w:tc>
      </w:tr>
      <w:tr w:rsidR="004E12BA" w:rsidRPr="004E12BA" w14:paraId="59F0A210" w14:textId="77777777" w:rsidTr="004E12BA">
        <w:trPr>
          <w:trHeight w:val="300"/>
        </w:trPr>
        <w:tc>
          <w:tcPr>
            <w:tcW w:w="2180" w:type="dxa"/>
            <w:tcBorders>
              <w:top w:val="nil"/>
              <w:left w:val="nil"/>
              <w:bottom w:val="single" w:sz="4" w:space="0" w:color="auto"/>
              <w:right w:val="nil"/>
            </w:tcBorders>
            <w:shd w:val="clear" w:color="auto" w:fill="auto"/>
            <w:noWrap/>
            <w:vAlign w:val="center"/>
            <w:hideMark/>
          </w:tcPr>
          <w:p w14:paraId="7FA0E14F" w14:textId="77777777" w:rsidR="004E12BA" w:rsidRPr="004E12BA" w:rsidRDefault="004E12BA" w:rsidP="004E12BA">
            <w:pPr>
              <w:ind w:firstLine="0"/>
              <w:jc w:val="center"/>
              <w:rPr>
                <w:rFonts w:ascii="Times New Roman" w:eastAsia="Times New Roman" w:hAnsi="Times New Roman"/>
                <w:color w:val="000000"/>
                <w:lang w:eastAsia="en-US"/>
              </w:rPr>
            </w:pPr>
            <w:proofErr w:type="spellStart"/>
            <w:r w:rsidRPr="004E12BA">
              <w:rPr>
                <w:rFonts w:ascii="Times New Roman" w:eastAsia="Times New Roman" w:hAnsi="Times New Roman"/>
                <w:color w:val="000000"/>
                <w:lang w:eastAsia="en-US"/>
              </w:rPr>
              <w:t>Draft_yr</w:t>
            </w:r>
            <w:proofErr w:type="spellEnd"/>
          </w:p>
        </w:tc>
      </w:tr>
    </w:tbl>
    <w:p w14:paraId="7F861E25" w14:textId="77777777" w:rsidR="000A7846" w:rsidRPr="007E4F30" w:rsidRDefault="000A7846" w:rsidP="000A7846"/>
    <w:p w14:paraId="573F6594" w14:textId="77777777" w:rsidR="000A7846" w:rsidRPr="007E4F30" w:rsidRDefault="000A7846" w:rsidP="000A7846">
      <w:pPr>
        <w:ind w:firstLine="0"/>
      </w:pPr>
      <w:r w:rsidRPr="007E4F30">
        <w:t xml:space="preserve">For our first classification task, the variables </w:t>
      </w:r>
      <w:ins w:id="1533" w:author="Daniel Engels" w:date="2018-06-05T12:14:00Z">
        <w:r w:rsidR="004B0128">
          <w:t xml:space="preserve">IN TABLE </w:t>
        </w:r>
      </w:ins>
      <w:del w:id="1534" w:author="Daniel Engels" w:date="2018-06-05T12:14:00Z">
        <w:r w:rsidRPr="007E4F30" w:rsidDel="004B0128">
          <w:delText xml:space="preserve">below </w:delText>
        </w:r>
      </w:del>
      <w:r w:rsidRPr="007E4F30">
        <w:t xml:space="preserve">will be used as explanatory measures </w:t>
      </w:r>
      <w:ins w:id="1535" w:author="Daniel Engels" w:date="2018-06-05T12:14:00Z">
        <w:r w:rsidR="004B0128">
          <w:t xml:space="preserve">WHAT IS AN “EXPLANATORY MEASURE”? </w:t>
        </w:r>
      </w:ins>
      <w:r w:rsidRPr="007E4F30">
        <w:t xml:space="preserve">for predicting the probability of success. </w:t>
      </w:r>
    </w:p>
    <w:p w14:paraId="3628CD96" w14:textId="77777777" w:rsidR="000A7846" w:rsidRPr="007E4F30" w:rsidRDefault="000A7846" w:rsidP="000A7846"/>
    <w:p w14:paraId="5663BFC5" w14:textId="77777777" w:rsidR="002A35ED" w:rsidRDefault="002A35ED" w:rsidP="000A7846">
      <w:pPr>
        <w:ind w:firstLine="0"/>
      </w:pPr>
    </w:p>
    <w:p w14:paraId="4BC0BEF5" w14:textId="77777777" w:rsidR="004E12BA" w:rsidRDefault="004E12BA" w:rsidP="000A7846">
      <w:pPr>
        <w:ind w:firstLine="0"/>
      </w:pPr>
    </w:p>
    <w:p w14:paraId="3C6AA767" w14:textId="77777777" w:rsidR="004E12BA" w:rsidRDefault="004E12BA" w:rsidP="000A7846">
      <w:pPr>
        <w:ind w:firstLine="0"/>
      </w:pPr>
    </w:p>
    <w:p w14:paraId="62A4F18F" w14:textId="77777777" w:rsidR="004E12BA" w:rsidRDefault="004E12BA" w:rsidP="000A7846">
      <w:pPr>
        <w:ind w:firstLine="0"/>
      </w:pPr>
    </w:p>
    <w:p w14:paraId="6CD3DE4D" w14:textId="77777777" w:rsidR="004E12BA" w:rsidRDefault="004E12BA" w:rsidP="000A7846">
      <w:pPr>
        <w:ind w:firstLine="0"/>
      </w:pPr>
    </w:p>
    <w:p w14:paraId="17042AA2" w14:textId="77777777" w:rsidR="004E12BA" w:rsidRDefault="004E12BA" w:rsidP="000A7846">
      <w:pPr>
        <w:ind w:firstLine="0"/>
      </w:pPr>
    </w:p>
    <w:p w14:paraId="15E449AB" w14:textId="77777777" w:rsidR="004E12BA" w:rsidRDefault="004E12BA" w:rsidP="000A7846">
      <w:pPr>
        <w:ind w:firstLine="0"/>
      </w:pPr>
    </w:p>
    <w:p w14:paraId="71EADD2A" w14:textId="77777777" w:rsidR="004E12BA" w:rsidRDefault="004E12BA" w:rsidP="000A7846">
      <w:pPr>
        <w:ind w:firstLine="0"/>
      </w:pPr>
    </w:p>
    <w:p w14:paraId="5A338F5D" w14:textId="77777777" w:rsidR="004E12BA" w:rsidRDefault="004E12BA" w:rsidP="000A7846">
      <w:pPr>
        <w:ind w:firstLine="0"/>
      </w:pPr>
    </w:p>
    <w:p w14:paraId="070FCD69" w14:textId="77777777" w:rsidR="004E12BA" w:rsidRDefault="004E12BA" w:rsidP="000A7846">
      <w:pPr>
        <w:ind w:firstLine="0"/>
      </w:pPr>
    </w:p>
    <w:p w14:paraId="0447FAD5" w14:textId="77777777" w:rsidR="004E12BA" w:rsidRDefault="004E12BA" w:rsidP="000A7846">
      <w:pPr>
        <w:ind w:firstLine="0"/>
      </w:pPr>
    </w:p>
    <w:p w14:paraId="586E6E02" w14:textId="77777777" w:rsidR="004E12BA" w:rsidRDefault="004E12BA" w:rsidP="000A7846">
      <w:pPr>
        <w:ind w:firstLine="0"/>
      </w:pPr>
    </w:p>
    <w:p w14:paraId="1F7F1826" w14:textId="77777777" w:rsidR="004E12BA" w:rsidRDefault="004E12BA" w:rsidP="000A7846">
      <w:pPr>
        <w:ind w:firstLine="0"/>
      </w:pPr>
    </w:p>
    <w:p w14:paraId="69CE1FFA" w14:textId="77777777" w:rsidR="004E12BA" w:rsidRDefault="004E12BA" w:rsidP="000A7846">
      <w:pPr>
        <w:ind w:firstLine="0"/>
      </w:pPr>
    </w:p>
    <w:p w14:paraId="23ADA02D" w14:textId="77777777" w:rsidR="004E12BA" w:rsidRDefault="004E12BA" w:rsidP="000A7846">
      <w:pPr>
        <w:ind w:firstLine="0"/>
      </w:pPr>
    </w:p>
    <w:p w14:paraId="56E69678" w14:textId="77777777" w:rsidR="004E12BA" w:rsidRDefault="004E12BA" w:rsidP="000A7846">
      <w:pPr>
        <w:ind w:firstLine="0"/>
      </w:pPr>
    </w:p>
    <w:p w14:paraId="6727554E" w14:textId="77777777" w:rsidR="004E12BA" w:rsidRDefault="004E12BA" w:rsidP="000A7846">
      <w:pPr>
        <w:ind w:firstLine="0"/>
      </w:pPr>
    </w:p>
    <w:p w14:paraId="6B0077C3" w14:textId="77777777" w:rsidR="004E12BA" w:rsidRDefault="004E12BA" w:rsidP="000A7846">
      <w:pPr>
        <w:ind w:firstLine="0"/>
      </w:pPr>
    </w:p>
    <w:p w14:paraId="0BFF594C" w14:textId="77777777" w:rsidR="004E12BA" w:rsidRDefault="004E12BA" w:rsidP="000A7846">
      <w:pPr>
        <w:ind w:firstLine="0"/>
      </w:pPr>
    </w:p>
    <w:p w14:paraId="5E1169FC" w14:textId="77777777" w:rsidR="004E12BA" w:rsidRDefault="004E12BA" w:rsidP="000A7846">
      <w:pPr>
        <w:ind w:firstLine="0"/>
      </w:pPr>
    </w:p>
    <w:p w14:paraId="5D1BDD49" w14:textId="77777777" w:rsidR="004E12BA" w:rsidRDefault="004E12BA" w:rsidP="000A7846">
      <w:pPr>
        <w:ind w:firstLine="0"/>
      </w:pPr>
    </w:p>
    <w:p w14:paraId="11051336" w14:textId="77777777" w:rsidR="004E12BA" w:rsidRDefault="004E12BA" w:rsidP="000A7846">
      <w:pPr>
        <w:ind w:firstLine="0"/>
      </w:pPr>
    </w:p>
    <w:p w14:paraId="0ABEC25B" w14:textId="77777777" w:rsidR="004E12BA" w:rsidRDefault="004E12BA" w:rsidP="000A7846">
      <w:pPr>
        <w:ind w:firstLine="0"/>
      </w:pPr>
    </w:p>
    <w:p w14:paraId="5332D853" w14:textId="77777777" w:rsidR="004E12BA" w:rsidRDefault="004E12BA" w:rsidP="000A7846">
      <w:pPr>
        <w:ind w:firstLine="0"/>
      </w:pPr>
    </w:p>
    <w:p w14:paraId="60A1DBFD" w14:textId="77777777" w:rsidR="004E12BA" w:rsidRDefault="004E12BA" w:rsidP="000A7846">
      <w:pPr>
        <w:ind w:firstLine="0"/>
      </w:pPr>
    </w:p>
    <w:p w14:paraId="3C817212" w14:textId="77777777" w:rsidR="004E12BA" w:rsidRDefault="004E12BA" w:rsidP="000A7846">
      <w:pPr>
        <w:ind w:firstLine="0"/>
      </w:pPr>
    </w:p>
    <w:p w14:paraId="4D01EB5D" w14:textId="77777777" w:rsidR="004E12BA" w:rsidRDefault="004E12BA" w:rsidP="000A7846">
      <w:pPr>
        <w:ind w:firstLine="0"/>
      </w:pPr>
    </w:p>
    <w:p w14:paraId="5DAF2BEB" w14:textId="77777777" w:rsidR="004E12BA" w:rsidRDefault="004E12BA" w:rsidP="000A7846">
      <w:pPr>
        <w:ind w:firstLine="0"/>
      </w:pPr>
    </w:p>
    <w:p w14:paraId="2434CE1C" w14:textId="77777777" w:rsidR="004E12BA" w:rsidRDefault="004E12BA" w:rsidP="000A7846">
      <w:pPr>
        <w:ind w:firstLine="0"/>
      </w:pPr>
    </w:p>
    <w:p w14:paraId="18D3C5B1" w14:textId="77777777" w:rsidR="004E12BA" w:rsidRDefault="004E12BA" w:rsidP="000A7846">
      <w:pPr>
        <w:ind w:firstLine="0"/>
      </w:pPr>
    </w:p>
    <w:p w14:paraId="0F53CFA6" w14:textId="77777777" w:rsidR="004E12BA" w:rsidRDefault="004E12BA" w:rsidP="000A7846">
      <w:pPr>
        <w:ind w:firstLine="0"/>
      </w:pPr>
    </w:p>
    <w:p w14:paraId="1D51DD90" w14:textId="77777777" w:rsidR="004E12BA" w:rsidRDefault="004E12BA" w:rsidP="000A7846">
      <w:pPr>
        <w:ind w:firstLine="0"/>
      </w:pPr>
    </w:p>
    <w:p w14:paraId="68AD9103" w14:textId="77777777" w:rsidR="004E12BA" w:rsidRDefault="004E12BA" w:rsidP="000A7846">
      <w:pPr>
        <w:ind w:firstLine="0"/>
      </w:pPr>
    </w:p>
    <w:p w14:paraId="65A106AA" w14:textId="77777777" w:rsidR="004E12BA" w:rsidRDefault="004E12BA" w:rsidP="000A7846">
      <w:pPr>
        <w:ind w:firstLine="0"/>
      </w:pPr>
    </w:p>
    <w:p w14:paraId="6D899B25" w14:textId="77777777" w:rsidR="004E12BA" w:rsidRDefault="004E12BA" w:rsidP="000A7846">
      <w:pPr>
        <w:ind w:firstLine="0"/>
      </w:pPr>
    </w:p>
    <w:p w14:paraId="5311D027" w14:textId="77777777" w:rsidR="000A7846" w:rsidRPr="007E4F30" w:rsidRDefault="000A7846" w:rsidP="000A7846">
      <w:pPr>
        <w:ind w:firstLine="0"/>
      </w:pPr>
      <w:r w:rsidRPr="007E4F30">
        <w:t xml:space="preserve">LR Model Results </w:t>
      </w:r>
    </w:p>
    <w:p w14:paraId="6D6B4FCB" w14:textId="77777777" w:rsidR="000A7846" w:rsidRPr="007E4F30" w:rsidRDefault="000A7846" w:rsidP="000A7846"/>
    <w:p w14:paraId="48E1009A" w14:textId="77777777" w:rsidR="000A7846" w:rsidRPr="007E4F30" w:rsidRDefault="000A7846" w:rsidP="000A7846">
      <w:pPr>
        <w:ind w:firstLine="0"/>
      </w:pPr>
      <w:r w:rsidRPr="007E4F30">
        <w:t>After implementing the custom grid search and cross validation, the optimum model was fit to a C parameter of 0.1 and had an accuracy score of 0.72, as seen below.</w:t>
      </w:r>
    </w:p>
    <w:p w14:paraId="7AE0F679" w14:textId="60F64FF4" w:rsidR="000A7846" w:rsidRPr="007E4F30" w:rsidRDefault="00FC2CDE" w:rsidP="000A7846">
      <w:r w:rsidRPr="007E4F30">
        <w:rPr>
          <w:noProof/>
        </w:rPr>
        <w:lastRenderedPageBreak/>
        <w:drawing>
          <wp:inline distT="0" distB="0" distL="0" distR="0" wp14:anchorId="5AA3F539" wp14:editId="53BBA6AE">
            <wp:extent cx="2495550" cy="9620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962025"/>
                    </a:xfrm>
                    <a:prstGeom prst="rect">
                      <a:avLst/>
                    </a:prstGeom>
                    <a:noFill/>
                    <a:ln>
                      <a:noFill/>
                    </a:ln>
                  </pic:spPr>
                </pic:pic>
              </a:graphicData>
            </a:graphic>
          </wp:inline>
        </w:drawing>
      </w:r>
    </w:p>
    <w:p w14:paraId="235C7AB1" w14:textId="77777777" w:rsidR="000A7846" w:rsidRPr="007E4F30" w:rsidRDefault="000A7846" w:rsidP="000A7846"/>
    <w:p w14:paraId="2DDBA029" w14:textId="77777777" w:rsidR="000A7846" w:rsidRDefault="000A7846" w:rsidP="000A7846">
      <w:pPr>
        <w:ind w:firstLine="0"/>
      </w:pPr>
      <w:r w:rsidRPr="007E4F30">
        <w:t>To get a better grasp on the variables that had an impact on the model predictions, we generated the coefficient weights from the model. It is clear that the order in which the player was drafted had the most profound effect on whether an NBA player would be successful or not. Other important factors included the age of player upon entering the league, agility and sprint times, and body fat percentage. From the biometric measures, we can infer that player ‘fitness’ is critical for projecting future success. Other secondary measures such as vertical leap, wingspan, hand size, had little to no i</w:t>
      </w:r>
      <w:r w:rsidR="00F56093">
        <w:t xml:space="preserve">mpact on the model predictions. To </w:t>
      </w:r>
      <w:r w:rsidR="00677B21">
        <w:t>determine our coefficients</w:t>
      </w:r>
      <w:r w:rsidR="00F56093">
        <w:t xml:space="preserve">, we also combined college statistics in order to determine the weight of each variable. </w:t>
      </w:r>
      <w:r w:rsidR="002519A9">
        <w:t xml:space="preserve">These were used for both logistic regression models. </w:t>
      </w:r>
      <w:r w:rsidR="00F56093">
        <w:t xml:space="preserve">They are as follows: </w:t>
      </w:r>
    </w:p>
    <w:p w14:paraId="5D9BFFC9" w14:textId="77777777" w:rsidR="00F528B9" w:rsidRDefault="00F528B9" w:rsidP="000A7846">
      <w:pPr>
        <w:ind w:firstLine="0"/>
      </w:pPr>
    </w:p>
    <w:tbl>
      <w:tblPr>
        <w:tblW w:w="3340" w:type="dxa"/>
        <w:tblInd w:w="1797" w:type="dxa"/>
        <w:tblLook w:val="04A0" w:firstRow="1" w:lastRow="0" w:firstColumn="1" w:lastColumn="0" w:noHBand="0" w:noVBand="1"/>
      </w:tblPr>
      <w:tblGrid>
        <w:gridCol w:w="2180"/>
        <w:gridCol w:w="1160"/>
      </w:tblGrid>
      <w:tr w:rsidR="00F528B9" w:rsidRPr="00F528B9" w14:paraId="75135187" w14:textId="77777777" w:rsidTr="00324C4C">
        <w:trPr>
          <w:trHeight w:val="315"/>
        </w:trPr>
        <w:tc>
          <w:tcPr>
            <w:tcW w:w="2180" w:type="dxa"/>
            <w:tcBorders>
              <w:top w:val="nil"/>
              <w:left w:val="nil"/>
              <w:bottom w:val="nil"/>
              <w:right w:val="nil"/>
            </w:tcBorders>
            <w:shd w:val="clear" w:color="auto" w:fill="auto"/>
            <w:noWrap/>
            <w:vAlign w:val="bottom"/>
            <w:hideMark/>
          </w:tcPr>
          <w:p w14:paraId="44B0B961" w14:textId="77777777" w:rsidR="00F528B9" w:rsidRPr="00F528B9" w:rsidRDefault="00F528B9" w:rsidP="00F528B9">
            <w:pPr>
              <w:ind w:firstLine="0"/>
              <w:jc w:val="left"/>
              <w:rPr>
                <w:rFonts w:ascii="Times New Roman" w:eastAsia="Times New Roman" w:hAnsi="Times New Roman"/>
                <w:sz w:val="24"/>
                <w:szCs w:val="24"/>
                <w:lang w:eastAsia="en-US"/>
              </w:rPr>
            </w:pPr>
          </w:p>
        </w:tc>
        <w:tc>
          <w:tcPr>
            <w:tcW w:w="1160" w:type="dxa"/>
            <w:tcBorders>
              <w:top w:val="nil"/>
              <w:left w:val="nil"/>
              <w:bottom w:val="nil"/>
              <w:right w:val="nil"/>
            </w:tcBorders>
            <w:shd w:val="clear" w:color="auto" w:fill="auto"/>
            <w:noWrap/>
            <w:vAlign w:val="bottom"/>
            <w:hideMark/>
          </w:tcPr>
          <w:p w14:paraId="4AC4A5A4" w14:textId="77777777" w:rsidR="00F528B9" w:rsidRPr="00F528B9" w:rsidRDefault="00F528B9" w:rsidP="00F528B9">
            <w:pPr>
              <w:ind w:firstLine="0"/>
              <w:jc w:val="left"/>
              <w:rPr>
                <w:rFonts w:ascii="Times New Roman" w:eastAsia="Times New Roman" w:hAnsi="Times New Roman"/>
                <w:lang w:eastAsia="en-US"/>
              </w:rPr>
            </w:pPr>
          </w:p>
        </w:tc>
      </w:tr>
      <w:tr w:rsidR="00F528B9" w:rsidRPr="00F528B9" w14:paraId="6042888E" w14:textId="77777777" w:rsidTr="00324C4C">
        <w:trPr>
          <w:trHeight w:val="315"/>
        </w:trPr>
        <w:tc>
          <w:tcPr>
            <w:tcW w:w="2180" w:type="dxa"/>
            <w:tcBorders>
              <w:top w:val="single" w:sz="12" w:space="0" w:color="auto"/>
              <w:left w:val="nil"/>
              <w:bottom w:val="single" w:sz="4" w:space="0" w:color="auto"/>
              <w:right w:val="nil"/>
            </w:tcBorders>
            <w:shd w:val="clear" w:color="auto" w:fill="auto"/>
            <w:noWrap/>
            <w:vAlign w:val="bottom"/>
            <w:hideMark/>
          </w:tcPr>
          <w:p w14:paraId="012B96CB"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Variable</w:t>
            </w:r>
          </w:p>
        </w:tc>
        <w:tc>
          <w:tcPr>
            <w:tcW w:w="1160" w:type="dxa"/>
            <w:tcBorders>
              <w:top w:val="single" w:sz="12" w:space="0" w:color="auto"/>
              <w:left w:val="nil"/>
              <w:bottom w:val="single" w:sz="4" w:space="0" w:color="auto"/>
              <w:right w:val="nil"/>
            </w:tcBorders>
            <w:shd w:val="clear" w:color="auto" w:fill="auto"/>
            <w:noWrap/>
            <w:vAlign w:val="bottom"/>
            <w:hideMark/>
          </w:tcPr>
          <w:p w14:paraId="004488D8"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Weight</w:t>
            </w:r>
          </w:p>
        </w:tc>
      </w:tr>
      <w:tr w:rsidR="00F528B9" w:rsidRPr="00F528B9" w14:paraId="208A75E2" w14:textId="77777777" w:rsidTr="00324C4C">
        <w:trPr>
          <w:trHeight w:val="300"/>
        </w:trPr>
        <w:tc>
          <w:tcPr>
            <w:tcW w:w="2180" w:type="dxa"/>
            <w:tcBorders>
              <w:top w:val="nil"/>
              <w:left w:val="nil"/>
              <w:bottom w:val="nil"/>
              <w:right w:val="nil"/>
            </w:tcBorders>
            <w:shd w:val="clear" w:color="auto" w:fill="auto"/>
            <w:noWrap/>
            <w:vAlign w:val="center"/>
            <w:hideMark/>
          </w:tcPr>
          <w:p w14:paraId="737D9CDD"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Draft_pick</w:t>
            </w:r>
            <w:proofErr w:type="spellEnd"/>
          </w:p>
        </w:tc>
        <w:tc>
          <w:tcPr>
            <w:tcW w:w="1160" w:type="dxa"/>
            <w:tcBorders>
              <w:top w:val="nil"/>
              <w:left w:val="nil"/>
              <w:bottom w:val="nil"/>
              <w:right w:val="nil"/>
            </w:tcBorders>
            <w:shd w:val="clear" w:color="auto" w:fill="auto"/>
            <w:noWrap/>
            <w:vAlign w:val="bottom"/>
            <w:hideMark/>
          </w:tcPr>
          <w:p w14:paraId="34F7C698"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-1.6545</w:t>
            </w:r>
          </w:p>
        </w:tc>
      </w:tr>
      <w:tr w:rsidR="00F528B9" w:rsidRPr="00F528B9" w14:paraId="01D97AD8" w14:textId="77777777" w:rsidTr="00324C4C">
        <w:trPr>
          <w:trHeight w:val="300"/>
        </w:trPr>
        <w:tc>
          <w:tcPr>
            <w:tcW w:w="2180" w:type="dxa"/>
            <w:tcBorders>
              <w:top w:val="nil"/>
              <w:left w:val="nil"/>
              <w:bottom w:val="nil"/>
              <w:right w:val="nil"/>
            </w:tcBorders>
            <w:shd w:val="clear" w:color="auto" w:fill="auto"/>
            <w:noWrap/>
            <w:vAlign w:val="center"/>
            <w:hideMark/>
          </w:tcPr>
          <w:p w14:paraId="7AD92F92"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ast</w:t>
            </w:r>
            <w:proofErr w:type="spellEnd"/>
          </w:p>
        </w:tc>
        <w:tc>
          <w:tcPr>
            <w:tcW w:w="1160" w:type="dxa"/>
            <w:tcBorders>
              <w:top w:val="nil"/>
              <w:left w:val="nil"/>
              <w:bottom w:val="nil"/>
              <w:right w:val="nil"/>
            </w:tcBorders>
            <w:shd w:val="clear" w:color="auto" w:fill="auto"/>
            <w:noWrap/>
            <w:vAlign w:val="bottom"/>
            <w:hideMark/>
          </w:tcPr>
          <w:p w14:paraId="7902F763"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-0.5572</w:t>
            </w:r>
          </w:p>
        </w:tc>
      </w:tr>
      <w:tr w:rsidR="00F528B9" w:rsidRPr="00F528B9" w14:paraId="1AB8CDE9" w14:textId="77777777" w:rsidTr="00324C4C">
        <w:trPr>
          <w:trHeight w:val="300"/>
        </w:trPr>
        <w:tc>
          <w:tcPr>
            <w:tcW w:w="2180" w:type="dxa"/>
            <w:tcBorders>
              <w:top w:val="nil"/>
              <w:left w:val="nil"/>
              <w:bottom w:val="nil"/>
              <w:right w:val="nil"/>
            </w:tcBorders>
            <w:shd w:val="clear" w:color="auto" w:fill="auto"/>
            <w:noWrap/>
            <w:vAlign w:val="center"/>
            <w:hideMark/>
          </w:tcPr>
          <w:p w14:paraId="0F4A56E9"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Vert_nostep</w:t>
            </w:r>
            <w:proofErr w:type="spellEnd"/>
          </w:p>
        </w:tc>
        <w:tc>
          <w:tcPr>
            <w:tcW w:w="1160" w:type="dxa"/>
            <w:tcBorders>
              <w:top w:val="nil"/>
              <w:left w:val="nil"/>
              <w:bottom w:val="nil"/>
              <w:right w:val="nil"/>
            </w:tcBorders>
            <w:shd w:val="clear" w:color="auto" w:fill="auto"/>
            <w:noWrap/>
            <w:vAlign w:val="bottom"/>
            <w:hideMark/>
          </w:tcPr>
          <w:p w14:paraId="31F4E318"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-0.4756</w:t>
            </w:r>
          </w:p>
        </w:tc>
      </w:tr>
      <w:tr w:rsidR="00F528B9" w:rsidRPr="00F528B9" w14:paraId="461EE892" w14:textId="77777777" w:rsidTr="00324C4C">
        <w:trPr>
          <w:trHeight w:val="300"/>
        </w:trPr>
        <w:tc>
          <w:tcPr>
            <w:tcW w:w="2180" w:type="dxa"/>
            <w:tcBorders>
              <w:top w:val="nil"/>
              <w:left w:val="nil"/>
              <w:bottom w:val="nil"/>
              <w:right w:val="nil"/>
            </w:tcBorders>
            <w:shd w:val="clear" w:color="auto" w:fill="auto"/>
            <w:noWrap/>
            <w:vAlign w:val="center"/>
            <w:hideMark/>
          </w:tcPr>
          <w:p w14:paraId="3EC03458"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Age_first_yr</w:t>
            </w:r>
            <w:proofErr w:type="spellEnd"/>
          </w:p>
        </w:tc>
        <w:tc>
          <w:tcPr>
            <w:tcW w:w="1160" w:type="dxa"/>
            <w:tcBorders>
              <w:top w:val="nil"/>
              <w:left w:val="nil"/>
              <w:bottom w:val="nil"/>
              <w:right w:val="nil"/>
            </w:tcBorders>
            <w:shd w:val="clear" w:color="auto" w:fill="auto"/>
            <w:noWrap/>
            <w:vAlign w:val="bottom"/>
            <w:hideMark/>
          </w:tcPr>
          <w:p w14:paraId="6EA4DF7E"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-0.4498</w:t>
            </w:r>
          </w:p>
        </w:tc>
      </w:tr>
      <w:tr w:rsidR="00F528B9" w:rsidRPr="00F528B9" w14:paraId="564E781B" w14:textId="77777777" w:rsidTr="00324C4C">
        <w:trPr>
          <w:trHeight w:val="300"/>
        </w:trPr>
        <w:tc>
          <w:tcPr>
            <w:tcW w:w="2180" w:type="dxa"/>
            <w:tcBorders>
              <w:top w:val="nil"/>
              <w:left w:val="nil"/>
              <w:bottom w:val="nil"/>
              <w:right w:val="nil"/>
            </w:tcBorders>
            <w:shd w:val="clear" w:color="auto" w:fill="auto"/>
            <w:noWrap/>
            <w:vAlign w:val="center"/>
            <w:hideMark/>
          </w:tcPr>
          <w:p w14:paraId="2ACD165C"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Hght_noshoes</w:t>
            </w:r>
            <w:proofErr w:type="spellEnd"/>
          </w:p>
        </w:tc>
        <w:tc>
          <w:tcPr>
            <w:tcW w:w="1160" w:type="dxa"/>
            <w:tcBorders>
              <w:top w:val="nil"/>
              <w:left w:val="nil"/>
              <w:bottom w:val="nil"/>
              <w:right w:val="nil"/>
            </w:tcBorders>
            <w:shd w:val="clear" w:color="auto" w:fill="auto"/>
            <w:noWrap/>
            <w:vAlign w:val="bottom"/>
            <w:hideMark/>
          </w:tcPr>
          <w:p w14:paraId="18DFA1CA"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-0.2800</w:t>
            </w:r>
          </w:p>
        </w:tc>
      </w:tr>
      <w:tr w:rsidR="00F528B9" w:rsidRPr="00F528B9" w14:paraId="290ECEFB" w14:textId="77777777" w:rsidTr="00324C4C">
        <w:trPr>
          <w:trHeight w:val="300"/>
        </w:trPr>
        <w:tc>
          <w:tcPr>
            <w:tcW w:w="2180" w:type="dxa"/>
            <w:tcBorders>
              <w:top w:val="nil"/>
              <w:left w:val="nil"/>
              <w:bottom w:val="nil"/>
              <w:right w:val="nil"/>
            </w:tcBorders>
            <w:shd w:val="clear" w:color="auto" w:fill="auto"/>
            <w:noWrap/>
            <w:vAlign w:val="center"/>
            <w:hideMark/>
          </w:tcPr>
          <w:p w14:paraId="1B6286B7"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Body_fat</w:t>
            </w:r>
            <w:proofErr w:type="spellEnd"/>
          </w:p>
        </w:tc>
        <w:tc>
          <w:tcPr>
            <w:tcW w:w="1160" w:type="dxa"/>
            <w:tcBorders>
              <w:top w:val="nil"/>
              <w:left w:val="nil"/>
              <w:bottom w:val="nil"/>
              <w:right w:val="nil"/>
            </w:tcBorders>
            <w:shd w:val="clear" w:color="auto" w:fill="auto"/>
            <w:noWrap/>
            <w:vAlign w:val="bottom"/>
            <w:hideMark/>
          </w:tcPr>
          <w:p w14:paraId="2DD6EB54"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-0.2437</w:t>
            </w:r>
          </w:p>
        </w:tc>
      </w:tr>
      <w:tr w:rsidR="00F528B9" w:rsidRPr="00F528B9" w14:paraId="50F9CF5D" w14:textId="77777777" w:rsidTr="00324C4C">
        <w:trPr>
          <w:trHeight w:val="300"/>
        </w:trPr>
        <w:tc>
          <w:tcPr>
            <w:tcW w:w="2180" w:type="dxa"/>
            <w:tcBorders>
              <w:top w:val="nil"/>
              <w:left w:val="nil"/>
              <w:bottom w:val="nil"/>
              <w:right w:val="nil"/>
            </w:tcBorders>
            <w:shd w:val="clear" w:color="auto" w:fill="auto"/>
            <w:noWrap/>
            <w:vAlign w:val="center"/>
            <w:hideMark/>
          </w:tcPr>
          <w:p w14:paraId="38274861"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Vert_nostep_reach</w:t>
            </w:r>
            <w:proofErr w:type="spellEnd"/>
          </w:p>
        </w:tc>
        <w:tc>
          <w:tcPr>
            <w:tcW w:w="1160" w:type="dxa"/>
            <w:tcBorders>
              <w:top w:val="nil"/>
              <w:left w:val="nil"/>
              <w:bottom w:val="nil"/>
              <w:right w:val="nil"/>
            </w:tcBorders>
            <w:shd w:val="clear" w:color="auto" w:fill="auto"/>
            <w:noWrap/>
            <w:vAlign w:val="bottom"/>
            <w:hideMark/>
          </w:tcPr>
          <w:p w14:paraId="561078DE"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-0.2360</w:t>
            </w:r>
          </w:p>
        </w:tc>
      </w:tr>
      <w:tr w:rsidR="00F528B9" w:rsidRPr="00F528B9" w14:paraId="0D9E775D" w14:textId="77777777" w:rsidTr="00324C4C">
        <w:trPr>
          <w:trHeight w:val="300"/>
        </w:trPr>
        <w:tc>
          <w:tcPr>
            <w:tcW w:w="2180" w:type="dxa"/>
            <w:tcBorders>
              <w:top w:val="nil"/>
              <w:left w:val="nil"/>
              <w:bottom w:val="nil"/>
              <w:right w:val="nil"/>
            </w:tcBorders>
            <w:shd w:val="clear" w:color="auto" w:fill="auto"/>
            <w:noWrap/>
            <w:vAlign w:val="center"/>
            <w:hideMark/>
          </w:tcPr>
          <w:p w14:paraId="1A950026"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ft_pct</w:t>
            </w:r>
            <w:proofErr w:type="spellEnd"/>
          </w:p>
        </w:tc>
        <w:tc>
          <w:tcPr>
            <w:tcW w:w="1160" w:type="dxa"/>
            <w:tcBorders>
              <w:top w:val="nil"/>
              <w:left w:val="nil"/>
              <w:bottom w:val="nil"/>
              <w:right w:val="nil"/>
            </w:tcBorders>
            <w:shd w:val="clear" w:color="auto" w:fill="auto"/>
            <w:noWrap/>
            <w:vAlign w:val="bottom"/>
            <w:hideMark/>
          </w:tcPr>
          <w:p w14:paraId="613371B8"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-0.1754</w:t>
            </w:r>
          </w:p>
        </w:tc>
      </w:tr>
      <w:tr w:rsidR="00F528B9" w:rsidRPr="00F528B9" w14:paraId="02559DBD" w14:textId="77777777" w:rsidTr="00324C4C">
        <w:trPr>
          <w:trHeight w:val="300"/>
        </w:trPr>
        <w:tc>
          <w:tcPr>
            <w:tcW w:w="2180" w:type="dxa"/>
            <w:tcBorders>
              <w:top w:val="nil"/>
              <w:left w:val="nil"/>
              <w:bottom w:val="nil"/>
              <w:right w:val="nil"/>
            </w:tcBorders>
            <w:shd w:val="clear" w:color="auto" w:fill="auto"/>
            <w:noWrap/>
            <w:vAlign w:val="center"/>
            <w:hideMark/>
          </w:tcPr>
          <w:p w14:paraId="1355E442"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Wingspan</w:t>
            </w:r>
          </w:p>
        </w:tc>
        <w:tc>
          <w:tcPr>
            <w:tcW w:w="1160" w:type="dxa"/>
            <w:tcBorders>
              <w:top w:val="nil"/>
              <w:left w:val="nil"/>
              <w:bottom w:val="nil"/>
              <w:right w:val="nil"/>
            </w:tcBorders>
            <w:shd w:val="clear" w:color="auto" w:fill="auto"/>
            <w:noWrap/>
            <w:vAlign w:val="bottom"/>
            <w:hideMark/>
          </w:tcPr>
          <w:p w14:paraId="612277AA"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-0.1405</w:t>
            </w:r>
          </w:p>
        </w:tc>
      </w:tr>
      <w:tr w:rsidR="00F528B9" w:rsidRPr="00F528B9" w14:paraId="0792EC8E" w14:textId="77777777" w:rsidTr="00324C4C">
        <w:trPr>
          <w:trHeight w:val="300"/>
        </w:trPr>
        <w:tc>
          <w:tcPr>
            <w:tcW w:w="2180" w:type="dxa"/>
            <w:tcBorders>
              <w:top w:val="nil"/>
              <w:left w:val="nil"/>
              <w:bottom w:val="nil"/>
              <w:right w:val="nil"/>
            </w:tcBorders>
            <w:shd w:val="clear" w:color="auto" w:fill="auto"/>
            <w:noWrap/>
            <w:vAlign w:val="center"/>
            <w:hideMark/>
          </w:tcPr>
          <w:p w14:paraId="2990FB22"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Hand_length</w:t>
            </w:r>
            <w:proofErr w:type="spellEnd"/>
          </w:p>
        </w:tc>
        <w:tc>
          <w:tcPr>
            <w:tcW w:w="1160" w:type="dxa"/>
            <w:tcBorders>
              <w:top w:val="nil"/>
              <w:left w:val="nil"/>
              <w:bottom w:val="nil"/>
              <w:right w:val="nil"/>
            </w:tcBorders>
            <w:shd w:val="clear" w:color="auto" w:fill="auto"/>
            <w:noWrap/>
            <w:vAlign w:val="bottom"/>
            <w:hideMark/>
          </w:tcPr>
          <w:p w14:paraId="39FF05EB"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-0.0842</w:t>
            </w:r>
          </w:p>
        </w:tc>
      </w:tr>
      <w:tr w:rsidR="00F528B9" w:rsidRPr="00F528B9" w14:paraId="7E6B12A2" w14:textId="77777777" w:rsidTr="00324C4C">
        <w:trPr>
          <w:trHeight w:val="300"/>
        </w:trPr>
        <w:tc>
          <w:tcPr>
            <w:tcW w:w="2180" w:type="dxa"/>
            <w:tcBorders>
              <w:top w:val="nil"/>
              <w:left w:val="nil"/>
              <w:bottom w:val="nil"/>
              <w:right w:val="nil"/>
            </w:tcBorders>
            <w:shd w:val="clear" w:color="auto" w:fill="auto"/>
            <w:noWrap/>
            <w:vAlign w:val="center"/>
            <w:hideMark/>
          </w:tcPr>
          <w:p w14:paraId="2A89B172"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Weight</w:t>
            </w:r>
          </w:p>
        </w:tc>
        <w:tc>
          <w:tcPr>
            <w:tcW w:w="1160" w:type="dxa"/>
            <w:tcBorders>
              <w:top w:val="nil"/>
              <w:left w:val="nil"/>
              <w:bottom w:val="nil"/>
              <w:right w:val="nil"/>
            </w:tcBorders>
            <w:shd w:val="clear" w:color="auto" w:fill="auto"/>
            <w:noWrap/>
            <w:vAlign w:val="bottom"/>
            <w:hideMark/>
          </w:tcPr>
          <w:p w14:paraId="7F691C2E"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-0.0489</w:t>
            </w:r>
          </w:p>
        </w:tc>
      </w:tr>
      <w:tr w:rsidR="00F528B9" w:rsidRPr="00F528B9" w14:paraId="04C44891" w14:textId="77777777" w:rsidTr="00324C4C">
        <w:trPr>
          <w:trHeight w:val="300"/>
        </w:trPr>
        <w:tc>
          <w:tcPr>
            <w:tcW w:w="2180" w:type="dxa"/>
            <w:tcBorders>
              <w:top w:val="nil"/>
              <w:left w:val="nil"/>
              <w:bottom w:val="nil"/>
              <w:right w:val="nil"/>
            </w:tcBorders>
            <w:shd w:val="clear" w:color="auto" w:fill="auto"/>
            <w:noWrap/>
            <w:vAlign w:val="center"/>
            <w:hideMark/>
          </w:tcPr>
          <w:p w14:paraId="6CB6CFDA"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Vert_max</w:t>
            </w:r>
            <w:proofErr w:type="spellEnd"/>
          </w:p>
        </w:tc>
        <w:tc>
          <w:tcPr>
            <w:tcW w:w="1160" w:type="dxa"/>
            <w:tcBorders>
              <w:top w:val="nil"/>
              <w:left w:val="nil"/>
              <w:bottom w:val="nil"/>
              <w:right w:val="nil"/>
            </w:tcBorders>
            <w:shd w:val="clear" w:color="auto" w:fill="auto"/>
            <w:noWrap/>
            <w:vAlign w:val="bottom"/>
            <w:hideMark/>
          </w:tcPr>
          <w:p w14:paraId="3C50D9E7"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-0.0014</w:t>
            </w:r>
          </w:p>
        </w:tc>
      </w:tr>
      <w:tr w:rsidR="00F528B9" w:rsidRPr="00F528B9" w14:paraId="6D2EC01B" w14:textId="77777777" w:rsidTr="00324C4C">
        <w:trPr>
          <w:trHeight w:val="300"/>
        </w:trPr>
        <w:tc>
          <w:tcPr>
            <w:tcW w:w="2180" w:type="dxa"/>
            <w:tcBorders>
              <w:top w:val="nil"/>
              <w:left w:val="nil"/>
              <w:bottom w:val="nil"/>
              <w:right w:val="nil"/>
            </w:tcBorders>
            <w:shd w:val="clear" w:color="auto" w:fill="auto"/>
            <w:noWrap/>
            <w:vAlign w:val="center"/>
            <w:hideMark/>
          </w:tcPr>
          <w:p w14:paraId="79208763"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games</w:t>
            </w:r>
          </w:p>
        </w:tc>
        <w:tc>
          <w:tcPr>
            <w:tcW w:w="1160" w:type="dxa"/>
            <w:tcBorders>
              <w:top w:val="nil"/>
              <w:left w:val="nil"/>
              <w:bottom w:val="nil"/>
              <w:right w:val="nil"/>
            </w:tcBorders>
            <w:shd w:val="clear" w:color="auto" w:fill="auto"/>
            <w:noWrap/>
            <w:vAlign w:val="bottom"/>
            <w:hideMark/>
          </w:tcPr>
          <w:p w14:paraId="6FF6E150"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0.0001</w:t>
            </w:r>
          </w:p>
        </w:tc>
      </w:tr>
      <w:tr w:rsidR="00F528B9" w:rsidRPr="00F528B9" w14:paraId="1F31B882" w14:textId="77777777" w:rsidTr="00324C4C">
        <w:trPr>
          <w:trHeight w:val="300"/>
        </w:trPr>
        <w:tc>
          <w:tcPr>
            <w:tcW w:w="2180" w:type="dxa"/>
            <w:tcBorders>
              <w:top w:val="nil"/>
              <w:left w:val="nil"/>
              <w:bottom w:val="nil"/>
              <w:right w:val="nil"/>
            </w:tcBorders>
            <w:shd w:val="clear" w:color="auto" w:fill="auto"/>
            <w:noWrap/>
            <w:vAlign w:val="center"/>
            <w:hideMark/>
          </w:tcPr>
          <w:p w14:paraId="358CCA5D"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fnl_coll_rpi</w:t>
            </w:r>
            <w:proofErr w:type="spellEnd"/>
          </w:p>
        </w:tc>
        <w:tc>
          <w:tcPr>
            <w:tcW w:w="1160" w:type="dxa"/>
            <w:tcBorders>
              <w:top w:val="nil"/>
              <w:left w:val="nil"/>
              <w:bottom w:val="nil"/>
              <w:right w:val="nil"/>
            </w:tcBorders>
            <w:shd w:val="clear" w:color="auto" w:fill="auto"/>
            <w:noWrap/>
            <w:vAlign w:val="bottom"/>
            <w:hideMark/>
          </w:tcPr>
          <w:p w14:paraId="753C23AE"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0.0198</w:t>
            </w:r>
          </w:p>
        </w:tc>
      </w:tr>
      <w:tr w:rsidR="00F528B9" w:rsidRPr="00F528B9" w14:paraId="11681F36" w14:textId="77777777" w:rsidTr="00324C4C">
        <w:trPr>
          <w:trHeight w:val="300"/>
        </w:trPr>
        <w:tc>
          <w:tcPr>
            <w:tcW w:w="2180" w:type="dxa"/>
            <w:tcBorders>
              <w:top w:val="nil"/>
              <w:left w:val="nil"/>
              <w:bottom w:val="nil"/>
              <w:right w:val="nil"/>
            </w:tcBorders>
            <w:shd w:val="clear" w:color="auto" w:fill="auto"/>
            <w:noWrap/>
            <w:vAlign w:val="center"/>
            <w:hideMark/>
          </w:tcPr>
          <w:p w14:paraId="51801516"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Hand_width</w:t>
            </w:r>
            <w:proofErr w:type="spellEnd"/>
          </w:p>
        </w:tc>
        <w:tc>
          <w:tcPr>
            <w:tcW w:w="1160" w:type="dxa"/>
            <w:tcBorders>
              <w:top w:val="nil"/>
              <w:left w:val="nil"/>
              <w:bottom w:val="nil"/>
              <w:right w:val="nil"/>
            </w:tcBorders>
            <w:shd w:val="clear" w:color="auto" w:fill="auto"/>
            <w:noWrap/>
            <w:vAlign w:val="bottom"/>
            <w:hideMark/>
          </w:tcPr>
          <w:p w14:paraId="39B5E03C"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0.0271</w:t>
            </w:r>
          </w:p>
        </w:tc>
      </w:tr>
      <w:tr w:rsidR="00F528B9" w:rsidRPr="00F528B9" w14:paraId="64D887AE" w14:textId="77777777" w:rsidTr="00324C4C">
        <w:trPr>
          <w:trHeight w:val="300"/>
        </w:trPr>
        <w:tc>
          <w:tcPr>
            <w:tcW w:w="2180" w:type="dxa"/>
            <w:tcBorders>
              <w:top w:val="nil"/>
              <w:left w:val="nil"/>
              <w:bottom w:val="nil"/>
              <w:right w:val="nil"/>
            </w:tcBorders>
            <w:shd w:val="clear" w:color="auto" w:fill="auto"/>
            <w:noWrap/>
            <w:vAlign w:val="center"/>
            <w:hideMark/>
          </w:tcPr>
          <w:p w14:paraId="6282240C"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Hght_wtshoes</w:t>
            </w:r>
            <w:proofErr w:type="spellEnd"/>
          </w:p>
        </w:tc>
        <w:tc>
          <w:tcPr>
            <w:tcW w:w="1160" w:type="dxa"/>
            <w:tcBorders>
              <w:top w:val="nil"/>
              <w:left w:val="nil"/>
              <w:bottom w:val="nil"/>
              <w:right w:val="nil"/>
            </w:tcBorders>
            <w:shd w:val="clear" w:color="auto" w:fill="auto"/>
            <w:noWrap/>
            <w:vAlign w:val="bottom"/>
            <w:hideMark/>
          </w:tcPr>
          <w:p w14:paraId="35ADBA80"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0.0383</w:t>
            </w:r>
          </w:p>
        </w:tc>
      </w:tr>
      <w:tr w:rsidR="00F528B9" w:rsidRPr="00F528B9" w14:paraId="1B7734D0" w14:textId="77777777" w:rsidTr="00324C4C">
        <w:trPr>
          <w:trHeight w:val="300"/>
        </w:trPr>
        <w:tc>
          <w:tcPr>
            <w:tcW w:w="2180" w:type="dxa"/>
            <w:tcBorders>
              <w:top w:val="nil"/>
              <w:left w:val="nil"/>
              <w:bottom w:val="nil"/>
              <w:right w:val="nil"/>
            </w:tcBorders>
            <w:shd w:val="clear" w:color="auto" w:fill="auto"/>
            <w:noWrap/>
            <w:vAlign w:val="center"/>
            <w:hideMark/>
          </w:tcPr>
          <w:p w14:paraId="61DA0D7A"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Standing_reach</w:t>
            </w:r>
            <w:proofErr w:type="spellEnd"/>
          </w:p>
        </w:tc>
        <w:tc>
          <w:tcPr>
            <w:tcW w:w="1160" w:type="dxa"/>
            <w:tcBorders>
              <w:top w:val="nil"/>
              <w:left w:val="nil"/>
              <w:bottom w:val="nil"/>
              <w:right w:val="nil"/>
            </w:tcBorders>
            <w:shd w:val="clear" w:color="auto" w:fill="auto"/>
            <w:noWrap/>
            <w:vAlign w:val="bottom"/>
            <w:hideMark/>
          </w:tcPr>
          <w:p w14:paraId="0543F769"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0.0729</w:t>
            </w:r>
          </w:p>
        </w:tc>
      </w:tr>
      <w:tr w:rsidR="00F528B9" w:rsidRPr="00F528B9" w14:paraId="4E64E448" w14:textId="77777777" w:rsidTr="00324C4C">
        <w:trPr>
          <w:trHeight w:val="300"/>
        </w:trPr>
        <w:tc>
          <w:tcPr>
            <w:tcW w:w="2180" w:type="dxa"/>
            <w:tcBorders>
              <w:top w:val="nil"/>
              <w:left w:val="nil"/>
              <w:bottom w:val="nil"/>
              <w:right w:val="nil"/>
            </w:tcBorders>
            <w:shd w:val="clear" w:color="auto" w:fill="auto"/>
            <w:noWrap/>
            <w:vAlign w:val="center"/>
            <w:hideMark/>
          </w:tcPr>
          <w:p w14:paraId="4731D5D8"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Vert_maxreach</w:t>
            </w:r>
            <w:proofErr w:type="spellEnd"/>
          </w:p>
        </w:tc>
        <w:tc>
          <w:tcPr>
            <w:tcW w:w="1160" w:type="dxa"/>
            <w:tcBorders>
              <w:top w:val="nil"/>
              <w:left w:val="nil"/>
              <w:bottom w:val="nil"/>
              <w:right w:val="nil"/>
            </w:tcBorders>
            <w:shd w:val="clear" w:color="auto" w:fill="auto"/>
            <w:noWrap/>
            <w:vAlign w:val="bottom"/>
            <w:hideMark/>
          </w:tcPr>
          <w:p w14:paraId="5DE5A7D8"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0.0854</w:t>
            </w:r>
          </w:p>
        </w:tc>
      </w:tr>
      <w:tr w:rsidR="00F528B9" w:rsidRPr="00F528B9" w14:paraId="68B876C7" w14:textId="77777777" w:rsidTr="00324C4C">
        <w:trPr>
          <w:trHeight w:val="300"/>
        </w:trPr>
        <w:tc>
          <w:tcPr>
            <w:tcW w:w="2180" w:type="dxa"/>
            <w:tcBorders>
              <w:top w:val="nil"/>
              <w:left w:val="nil"/>
              <w:bottom w:val="nil"/>
              <w:right w:val="nil"/>
            </w:tcBorders>
            <w:shd w:val="clear" w:color="auto" w:fill="auto"/>
            <w:noWrap/>
            <w:vAlign w:val="center"/>
            <w:hideMark/>
          </w:tcPr>
          <w:p w14:paraId="0F967DB1"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pts_ppg</w:t>
            </w:r>
            <w:proofErr w:type="spellEnd"/>
          </w:p>
        </w:tc>
        <w:tc>
          <w:tcPr>
            <w:tcW w:w="1160" w:type="dxa"/>
            <w:tcBorders>
              <w:top w:val="nil"/>
              <w:left w:val="nil"/>
              <w:bottom w:val="nil"/>
              <w:right w:val="nil"/>
            </w:tcBorders>
            <w:shd w:val="clear" w:color="auto" w:fill="auto"/>
            <w:noWrap/>
            <w:vAlign w:val="bottom"/>
            <w:hideMark/>
          </w:tcPr>
          <w:p w14:paraId="1B60B97B"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0.2492</w:t>
            </w:r>
          </w:p>
        </w:tc>
      </w:tr>
      <w:tr w:rsidR="00F528B9" w:rsidRPr="00F528B9" w14:paraId="18762CF9" w14:textId="77777777" w:rsidTr="00324C4C">
        <w:trPr>
          <w:trHeight w:val="300"/>
        </w:trPr>
        <w:tc>
          <w:tcPr>
            <w:tcW w:w="2180" w:type="dxa"/>
            <w:tcBorders>
              <w:top w:val="nil"/>
              <w:left w:val="nil"/>
              <w:bottom w:val="nil"/>
              <w:right w:val="nil"/>
            </w:tcBorders>
            <w:shd w:val="clear" w:color="auto" w:fill="auto"/>
            <w:noWrap/>
            <w:vAlign w:val="center"/>
            <w:hideMark/>
          </w:tcPr>
          <w:p w14:paraId="07B19AFF"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lastRenderedPageBreak/>
              <w:t>fg2_pct</w:t>
            </w:r>
          </w:p>
        </w:tc>
        <w:tc>
          <w:tcPr>
            <w:tcW w:w="1160" w:type="dxa"/>
            <w:tcBorders>
              <w:top w:val="nil"/>
              <w:left w:val="nil"/>
              <w:bottom w:val="nil"/>
              <w:right w:val="nil"/>
            </w:tcBorders>
            <w:shd w:val="clear" w:color="auto" w:fill="auto"/>
            <w:noWrap/>
            <w:vAlign w:val="bottom"/>
            <w:hideMark/>
          </w:tcPr>
          <w:p w14:paraId="4393CEED"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0.3743</w:t>
            </w:r>
          </w:p>
        </w:tc>
      </w:tr>
      <w:tr w:rsidR="00F528B9" w:rsidRPr="00F528B9" w14:paraId="05269C6F" w14:textId="77777777" w:rsidTr="00324C4C">
        <w:trPr>
          <w:trHeight w:val="300"/>
        </w:trPr>
        <w:tc>
          <w:tcPr>
            <w:tcW w:w="2180" w:type="dxa"/>
            <w:tcBorders>
              <w:top w:val="nil"/>
              <w:left w:val="nil"/>
              <w:bottom w:val="nil"/>
              <w:right w:val="nil"/>
            </w:tcBorders>
            <w:shd w:val="clear" w:color="auto" w:fill="auto"/>
            <w:noWrap/>
            <w:vAlign w:val="center"/>
            <w:hideMark/>
          </w:tcPr>
          <w:p w14:paraId="08A7FBE4"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fg3_pct</w:t>
            </w:r>
          </w:p>
        </w:tc>
        <w:tc>
          <w:tcPr>
            <w:tcW w:w="1160" w:type="dxa"/>
            <w:tcBorders>
              <w:top w:val="nil"/>
              <w:left w:val="nil"/>
              <w:bottom w:val="nil"/>
              <w:right w:val="nil"/>
            </w:tcBorders>
            <w:shd w:val="clear" w:color="auto" w:fill="auto"/>
            <w:noWrap/>
            <w:vAlign w:val="bottom"/>
            <w:hideMark/>
          </w:tcPr>
          <w:p w14:paraId="2F770C7B"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0.5089</w:t>
            </w:r>
          </w:p>
        </w:tc>
      </w:tr>
      <w:tr w:rsidR="00F528B9" w:rsidRPr="00F528B9" w14:paraId="1EB74C52" w14:textId="77777777" w:rsidTr="00324C4C">
        <w:trPr>
          <w:trHeight w:val="300"/>
        </w:trPr>
        <w:tc>
          <w:tcPr>
            <w:tcW w:w="2180" w:type="dxa"/>
            <w:tcBorders>
              <w:top w:val="nil"/>
              <w:left w:val="nil"/>
              <w:bottom w:val="nil"/>
              <w:right w:val="nil"/>
            </w:tcBorders>
            <w:shd w:val="clear" w:color="auto" w:fill="auto"/>
            <w:noWrap/>
            <w:vAlign w:val="center"/>
            <w:hideMark/>
          </w:tcPr>
          <w:p w14:paraId="354C0852"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Tms_played_for</w:t>
            </w:r>
            <w:proofErr w:type="spellEnd"/>
          </w:p>
        </w:tc>
        <w:tc>
          <w:tcPr>
            <w:tcW w:w="1160" w:type="dxa"/>
            <w:tcBorders>
              <w:top w:val="nil"/>
              <w:left w:val="nil"/>
              <w:bottom w:val="nil"/>
              <w:right w:val="nil"/>
            </w:tcBorders>
            <w:shd w:val="clear" w:color="auto" w:fill="auto"/>
            <w:noWrap/>
            <w:vAlign w:val="bottom"/>
            <w:hideMark/>
          </w:tcPr>
          <w:p w14:paraId="40E7FBE5"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0.8607</w:t>
            </w:r>
          </w:p>
        </w:tc>
      </w:tr>
      <w:tr w:rsidR="00F528B9" w:rsidRPr="00F528B9" w14:paraId="6722E8CC" w14:textId="77777777" w:rsidTr="00324C4C">
        <w:trPr>
          <w:trHeight w:val="300"/>
        </w:trPr>
        <w:tc>
          <w:tcPr>
            <w:tcW w:w="2180" w:type="dxa"/>
            <w:tcBorders>
              <w:top w:val="nil"/>
              <w:left w:val="nil"/>
              <w:bottom w:val="nil"/>
              <w:right w:val="nil"/>
            </w:tcBorders>
            <w:shd w:val="clear" w:color="auto" w:fill="auto"/>
            <w:noWrap/>
            <w:vAlign w:val="center"/>
            <w:hideMark/>
          </w:tcPr>
          <w:p w14:paraId="78F7AE3E"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trb</w:t>
            </w:r>
            <w:proofErr w:type="spellEnd"/>
          </w:p>
        </w:tc>
        <w:tc>
          <w:tcPr>
            <w:tcW w:w="1160" w:type="dxa"/>
            <w:tcBorders>
              <w:top w:val="nil"/>
              <w:left w:val="nil"/>
              <w:bottom w:val="nil"/>
              <w:right w:val="nil"/>
            </w:tcBorders>
            <w:shd w:val="clear" w:color="auto" w:fill="auto"/>
            <w:noWrap/>
            <w:vAlign w:val="bottom"/>
            <w:hideMark/>
          </w:tcPr>
          <w:p w14:paraId="50E4732A"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1.1506</w:t>
            </w:r>
          </w:p>
        </w:tc>
      </w:tr>
      <w:tr w:rsidR="00F528B9" w:rsidRPr="00F528B9" w14:paraId="55CC972A" w14:textId="77777777" w:rsidTr="00324C4C">
        <w:trPr>
          <w:trHeight w:val="300"/>
        </w:trPr>
        <w:tc>
          <w:tcPr>
            <w:tcW w:w="2180" w:type="dxa"/>
            <w:tcBorders>
              <w:top w:val="nil"/>
              <w:left w:val="nil"/>
              <w:bottom w:val="single" w:sz="4" w:space="0" w:color="auto"/>
              <w:right w:val="nil"/>
            </w:tcBorders>
            <w:shd w:val="clear" w:color="auto" w:fill="auto"/>
            <w:noWrap/>
            <w:vAlign w:val="center"/>
            <w:hideMark/>
          </w:tcPr>
          <w:p w14:paraId="4149D272" w14:textId="77777777" w:rsidR="00F528B9" w:rsidRPr="00F528B9" w:rsidRDefault="00F528B9" w:rsidP="00F528B9">
            <w:pPr>
              <w:ind w:firstLine="0"/>
              <w:jc w:val="center"/>
              <w:rPr>
                <w:rFonts w:ascii="Times New Roman" w:eastAsia="Times New Roman" w:hAnsi="Times New Roman"/>
                <w:color w:val="000000"/>
                <w:lang w:eastAsia="en-US"/>
              </w:rPr>
            </w:pPr>
            <w:proofErr w:type="spellStart"/>
            <w:r w:rsidRPr="00F528B9">
              <w:rPr>
                <w:rFonts w:ascii="Times New Roman" w:eastAsia="Times New Roman" w:hAnsi="Times New Roman"/>
                <w:color w:val="000000"/>
                <w:lang w:eastAsia="en-US"/>
              </w:rPr>
              <w:t>Draft_yr</w:t>
            </w:r>
            <w:proofErr w:type="spellEnd"/>
          </w:p>
        </w:tc>
        <w:tc>
          <w:tcPr>
            <w:tcW w:w="1160" w:type="dxa"/>
            <w:tcBorders>
              <w:top w:val="nil"/>
              <w:left w:val="nil"/>
              <w:bottom w:val="single" w:sz="4" w:space="0" w:color="auto"/>
              <w:right w:val="nil"/>
            </w:tcBorders>
            <w:shd w:val="clear" w:color="auto" w:fill="auto"/>
            <w:noWrap/>
            <w:vAlign w:val="bottom"/>
            <w:hideMark/>
          </w:tcPr>
          <w:p w14:paraId="481B2E50" w14:textId="77777777" w:rsidR="00F528B9" w:rsidRPr="00F528B9" w:rsidRDefault="00F528B9" w:rsidP="00F528B9">
            <w:pPr>
              <w:ind w:firstLine="0"/>
              <w:jc w:val="center"/>
              <w:rPr>
                <w:rFonts w:ascii="Times New Roman" w:eastAsia="Times New Roman" w:hAnsi="Times New Roman"/>
                <w:color w:val="000000"/>
                <w:lang w:eastAsia="en-US"/>
              </w:rPr>
            </w:pPr>
            <w:r w:rsidRPr="00F528B9">
              <w:rPr>
                <w:rFonts w:ascii="Times New Roman" w:eastAsia="Times New Roman" w:hAnsi="Times New Roman"/>
                <w:color w:val="000000"/>
                <w:lang w:eastAsia="en-US"/>
              </w:rPr>
              <w:t>1.3877</w:t>
            </w:r>
          </w:p>
        </w:tc>
      </w:tr>
    </w:tbl>
    <w:p w14:paraId="24D019E0" w14:textId="77777777" w:rsidR="00F528B9" w:rsidRPr="007E4F30" w:rsidRDefault="00F528B9" w:rsidP="000A7846">
      <w:pPr>
        <w:ind w:firstLine="0"/>
      </w:pPr>
    </w:p>
    <w:p w14:paraId="5E7D6444" w14:textId="77777777" w:rsidR="000A7846" w:rsidRPr="007E4F30" w:rsidRDefault="000A7846" w:rsidP="000A7846"/>
    <w:p w14:paraId="0B7C5FE5" w14:textId="77777777" w:rsidR="00F56093" w:rsidRDefault="00F56093" w:rsidP="000A7846">
      <w:pPr>
        <w:ind w:firstLine="0"/>
      </w:pPr>
      <w:r>
        <w:t>The graph below plots the weights and shows the relative strengths of the weights:</w:t>
      </w:r>
    </w:p>
    <w:p w14:paraId="3D7789D7" w14:textId="77777777" w:rsidR="00F56093" w:rsidRDefault="00F56093" w:rsidP="000A7846">
      <w:pPr>
        <w:ind w:firstLine="0"/>
      </w:pPr>
    </w:p>
    <w:p w14:paraId="2DEFD90B" w14:textId="77777777" w:rsidR="00F56093" w:rsidRDefault="00F56093" w:rsidP="000A7846">
      <w:pPr>
        <w:ind w:firstLine="0"/>
      </w:pPr>
    </w:p>
    <w:p w14:paraId="65664FF6" w14:textId="357A439F" w:rsidR="00677B21" w:rsidRDefault="00FC2CDE" w:rsidP="000A7846">
      <w:pPr>
        <w:ind w:firstLine="0"/>
      </w:pPr>
      <w:r w:rsidRPr="00F56093">
        <w:rPr>
          <w:noProof/>
        </w:rPr>
        <w:drawing>
          <wp:inline distT="0" distB="0" distL="0" distR="0" wp14:anchorId="5F036F36" wp14:editId="21E3A694">
            <wp:extent cx="4019550" cy="4533900"/>
            <wp:effectExtent l="0" t="0" r="0" b="0"/>
            <wp:docPr id="8" name="Picture 8" descr="plotco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coe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4533900"/>
                    </a:xfrm>
                    <a:prstGeom prst="rect">
                      <a:avLst/>
                    </a:prstGeom>
                    <a:noFill/>
                    <a:ln>
                      <a:noFill/>
                    </a:ln>
                  </pic:spPr>
                </pic:pic>
              </a:graphicData>
            </a:graphic>
          </wp:inline>
        </w:drawing>
      </w:r>
    </w:p>
    <w:p w14:paraId="21168FD3" w14:textId="77777777" w:rsidR="00324C4C" w:rsidRDefault="00324C4C" w:rsidP="000A7846">
      <w:pPr>
        <w:ind w:firstLine="0"/>
        <w:rPr>
          <w:b/>
        </w:rPr>
      </w:pPr>
    </w:p>
    <w:p w14:paraId="79984400" w14:textId="77777777" w:rsidR="00324C4C" w:rsidRDefault="00324C4C" w:rsidP="000A7846">
      <w:pPr>
        <w:ind w:firstLine="0"/>
        <w:rPr>
          <w:b/>
        </w:rPr>
      </w:pPr>
    </w:p>
    <w:p w14:paraId="6175B699" w14:textId="77777777" w:rsidR="00324C4C" w:rsidRDefault="00324C4C" w:rsidP="000A7846">
      <w:pPr>
        <w:ind w:firstLine="0"/>
        <w:rPr>
          <w:b/>
        </w:rPr>
      </w:pPr>
    </w:p>
    <w:p w14:paraId="7BEAFC7F" w14:textId="77777777" w:rsidR="00324C4C" w:rsidRDefault="00324C4C" w:rsidP="000A7846">
      <w:pPr>
        <w:ind w:firstLine="0"/>
        <w:rPr>
          <w:b/>
        </w:rPr>
      </w:pPr>
    </w:p>
    <w:p w14:paraId="00E58A14" w14:textId="77777777" w:rsidR="00677B21" w:rsidRPr="00677B21" w:rsidRDefault="00677B21" w:rsidP="000A7846">
      <w:pPr>
        <w:ind w:firstLine="0"/>
        <w:rPr>
          <w:b/>
        </w:rPr>
      </w:pPr>
      <w:r>
        <w:rPr>
          <w:b/>
        </w:rPr>
        <w:lastRenderedPageBreak/>
        <w:t>Logistic Regression based on Biometrics</w:t>
      </w:r>
    </w:p>
    <w:p w14:paraId="00EED126" w14:textId="77777777" w:rsidR="00677B21" w:rsidRDefault="00677B21" w:rsidP="000A7846">
      <w:pPr>
        <w:ind w:firstLine="0"/>
      </w:pPr>
    </w:p>
    <w:p w14:paraId="64DA54E7" w14:textId="77777777" w:rsidR="000A7846" w:rsidRPr="007E4F30" w:rsidRDefault="000A7846" w:rsidP="000A7846">
      <w:pPr>
        <w:ind w:firstLine="0"/>
      </w:pPr>
      <w:r w:rsidRPr="007E4F30">
        <w:t>The classification report provides precision, recall, and F1 scores as well as the average scores for the binary responses. The model had a better recall score for unsuccessful players versus successful ones. Conversely, the model had a much better precision score for successful players as opposed to unsuccessful ones. Overall, the model was more adept at predicting success versus predicting no success, as evidenced by the higher average F1-score.</w:t>
      </w:r>
    </w:p>
    <w:p w14:paraId="26F80CCD" w14:textId="77777777" w:rsidR="000A7846" w:rsidRPr="007E4F30" w:rsidRDefault="000A7846" w:rsidP="000A7846"/>
    <w:p w14:paraId="150FEEC4" w14:textId="404527D8" w:rsidR="000A7846" w:rsidRPr="007E4F30" w:rsidRDefault="00FC2CDE" w:rsidP="000A7846">
      <w:r w:rsidRPr="007E4F30">
        <w:rPr>
          <w:noProof/>
        </w:rPr>
        <w:drawing>
          <wp:inline distT="0" distB="0" distL="0" distR="0" wp14:anchorId="21CE4CDA" wp14:editId="7499830B">
            <wp:extent cx="3305175" cy="876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876300"/>
                    </a:xfrm>
                    <a:prstGeom prst="rect">
                      <a:avLst/>
                    </a:prstGeom>
                    <a:noFill/>
                    <a:ln>
                      <a:noFill/>
                    </a:ln>
                  </pic:spPr>
                </pic:pic>
              </a:graphicData>
            </a:graphic>
          </wp:inline>
        </w:drawing>
      </w:r>
    </w:p>
    <w:p w14:paraId="1F4783F6" w14:textId="77777777" w:rsidR="008D1918" w:rsidRDefault="008D1918" w:rsidP="000A7846">
      <w:pPr>
        <w:ind w:firstLine="0"/>
      </w:pPr>
    </w:p>
    <w:p w14:paraId="159E3509" w14:textId="77777777" w:rsidR="008D1918" w:rsidRDefault="008D1918" w:rsidP="000A7846">
      <w:pPr>
        <w:ind w:firstLine="0"/>
      </w:pPr>
    </w:p>
    <w:p w14:paraId="71654460" w14:textId="77777777" w:rsidR="000A7846" w:rsidRPr="007E4F30" w:rsidRDefault="000A7846" w:rsidP="000A7846">
      <w:pPr>
        <w:ind w:firstLine="0"/>
      </w:pPr>
      <w:r w:rsidRPr="007E4F30">
        <w:t>To assess the cost associated with misclassified players, we calculated the cost score associated with the model.</w:t>
      </w:r>
      <w:r w:rsidR="008D1918">
        <w:t xml:space="preserve"> This cost </w:t>
      </w:r>
      <w:proofErr w:type="spellStart"/>
      <w:r w:rsidR="008D1918">
        <w:t>sc</w:t>
      </w:r>
      <w:proofErr w:type="spellEnd"/>
    </w:p>
    <w:p w14:paraId="54FD1A39" w14:textId="77777777" w:rsidR="000A7846" w:rsidRDefault="000A7846" w:rsidP="000A7846">
      <w:r w:rsidRPr="007E4F30">
        <w:t>Cost Score = (9)(-1) + (3)(10) + (9)(15) + (20)(-1) = 136</w:t>
      </w:r>
    </w:p>
    <w:p w14:paraId="0CE3E696" w14:textId="77777777" w:rsidR="00677B21" w:rsidRDefault="00677B21" w:rsidP="000A7846"/>
    <w:p w14:paraId="1E11AEDC" w14:textId="77777777" w:rsidR="008D1918" w:rsidRPr="007E4F30" w:rsidRDefault="008D1918" w:rsidP="000A7846"/>
    <w:p w14:paraId="276DE166" w14:textId="77777777" w:rsidR="000A7846" w:rsidRPr="007E4F30" w:rsidRDefault="000A7846" w:rsidP="000A7846"/>
    <w:p w14:paraId="3D6CD7BA" w14:textId="77777777" w:rsidR="002A35ED" w:rsidRDefault="000A7846" w:rsidP="008D1918">
      <w:pPr>
        <w:ind w:firstLine="0"/>
      </w:pPr>
      <w:r w:rsidRPr="007E4F30">
        <w:t>Overall, the LR model demonstrated fair predictions from the successful player population, but struggled with predicting non-success, as seen in the respective F1-scores of 0.77 and 0.60. Going forward, we will create Random Forest and Support Vector Machine models to determine which method is most appropriate for our current methodology. Additionally, in classification task 2, we will incorporate the players’ college statistics and quality of college to determine if the model gain additional ‘lift’ from more data.</w:t>
      </w:r>
    </w:p>
    <w:p w14:paraId="139CD3F6" w14:textId="77777777" w:rsidR="008D1918" w:rsidRDefault="008D1918" w:rsidP="008D1918">
      <w:pPr>
        <w:ind w:firstLine="0"/>
      </w:pPr>
    </w:p>
    <w:p w14:paraId="027C5299" w14:textId="77777777" w:rsidR="008D1918" w:rsidRDefault="008D1918" w:rsidP="008D1918">
      <w:pPr>
        <w:ind w:firstLine="0"/>
        <w:rPr>
          <w:b/>
        </w:rPr>
      </w:pPr>
      <w:r>
        <w:rPr>
          <w:b/>
        </w:rPr>
        <w:t xml:space="preserve">Logistic Regression for College Statistics. </w:t>
      </w:r>
    </w:p>
    <w:p w14:paraId="76795CF8" w14:textId="77777777" w:rsidR="008D1918" w:rsidRDefault="008D1918" w:rsidP="008D1918">
      <w:pPr>
        <w:ind w:firstLine="0"/>
        <w:rPr>
          <w:b/>
        </w:rPr>
      </w:pPr>
    </w:p>
    <w:p w14:paraId="28F08870" w14:textId="77777777" w:rsidR="002A6D82" w:rsidRPr="007E4F30" w:rsidRDefault="008D1918" w:rsidP="002A6D82">
      <w:pPr>
        <w:ind w:firstLine="0"/>
      </w:pPr>
      <w:r>
        <w:t xml:space="preserve">The same process was done for the logistic regression involving college statistics. </w:t>
      </w:r>
      <w:r w:rsidR="002A6D82" w:rsidRPr="007E4F30">
        <w:t>After implementing the custom grid search and cross validation, the optimum mod</w:t>
      </w:r>
      <w:r w:rsidR="002A6D82">
        <w:t>el was fit to a C parameter of 2</w:t>
      </w:r>
      <w:r w:rsidR="002A6D82" w:rsidRPr="007E4F30">
        <w:t xml:space="preserve"> and had an accuracy score of 0.7</w:t>
      </w:r>
      <w:r w:rsidR="002A6D82">
        <w:t>5</w:t>
      </w:r>
      <w:r w:rsidR="002A6D82" w:rsidRPr="007E4F30">
        <w:t>, as seen below.</w:t>
      </w:r>
    </w:p>
    <w:p w14:paraId="2EAF0249" w14:textId="77777777" w:rsidR="002A35ED" w:rsidRDefault="002A35ED" w:rsidP="002A6D82">
      <w:pPr>
        <w:ind w:firstLine="0"/>
      </w:pPr>
    </w:p>
    <w:p w14:paraId="0AF77CF2" w14:textId="777D973D" w:rsidR="002A6D82" w:rsidRDefault="00FC2CDE" w:rsidP="002A6D82">
      <w:pPr>
        <w:ind w:firstLine="0"/>
      </w:pPr>
      <w:r w:rsidRPr="007E4F30">
        <w:rPr>
          <w:noProof/>
        </w:rPr>
        <w:drawing>
          <wp:inline distT="0" distB="0" distL="0" distR="0" wp14:anchorId="0266FFB2" wp14:editId="62C69637">
            <wp:extent cx="2486025" cy="62865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b="34410"/>
                    <a:stretch>
                      <a:fillRect/>
                    </a:stretch>
                  </pic:blipFill>
                  <pic:spPr bwMode="auto">
                    <a:xfrm>
                      <a:off x="0" y="0"/>
                      <a:ext cx="2486025" cy="628650"/>
                    </a:xfrm>
                    <a:prstGeom prst="rect">
                      <a:avLst/>
                    </a:prstGeom>
                    <a:noFill/>
                    <a:ln>
                      <a:noFill/>
                    </a:ln>
                  </pic:spPr>
                </pic:pic>
              </a:graphicData>
            </a:graphic>
          </wp:inline>
        </w:drawing>
      </w:r>
    </w:p>
    <w:p w14:paraId="5380FBE5" w14:textId="77777777" w:rsidR="002A6D82" w:rsidRDefault="002A6D82" w:rsidP="002A6D82">
      <w:pPr>
        <w:pStyle w:val="HTMLPreformatted"/>
        <w:shd w:val="clear" w:color="auto" w:fill="FFFFFF"/>
        <w:wordWrap w:val="0"/>
        <w:textAlignment w:val="baseline"/>
        <w:rPr>
          <w:color w:val="000000"/>
          <w:sz w:val="21"/>
          <w:szCs w:val="21"/>
        </w:rPr>
      </w:pPr>
    </w:p>
    <w:p w14:paraId="164C71EF" w14:textId="77777777" w:rsidR="002A6D82" w:rsidRDefault="002A6D82" w:rsidP="002A6D82">
      <w:pPr>
        <w:pStyle w:val="HTMLPreformatted"/>
        <w:shd w:val="clear" w:color="auto" w:fill="FFFFFF"/>
        <w:wordWrap w:val="0"/>
        <w:textAlignment w:val="baseline"/>
        <w:rPr>
          <w:color w:val="000000"/>
          <w:sz w:val="21"/>
          <w:szCs w:val="21"/>
        </w:rPr>
      </w:pPr>
      <w:r>
        <w:rPr>
          <w:color w:val="000000"/>
          <w:sz w:val="21"/>
          <w:szCs w:val="21"/>
        </w:rPr>
        <w:t>0.748102894808178</w:t>
      </w:r>
    </w:p>
    <w:p w14:paraId="0DBBAD54" w14:textId="77777777" w:rsidR="002A6D82" w:rsidRDefault="002A6D82" w:rsidP="002A6D82">
      <w:pPr>
        <w:pStyle w:val="HTMLPreformatted"/>
        <w:shd w:val="clear" w:color="auto" w:fill="FFFFFF"/>
        <w:wordWrap w:val="0"/>
        <w:textAlignment w:val="baseline"/>
        <w:rPr>
          <w:color w:val="000000"/>
          <w:sz w:val="21"/>
          <w:szCs w:val="21"/>
        </w:rPr>
      </w:pPr>
      <w:r>
        <w:rPr>
          <w:color w:val="000000"/>
          <w:sz w:val="21"/>
          <w:szCs w:val="21"/>
        </w:rPr>
        <w:t>{'C': 2}</w:t>
      </w:r>
    </w:p>
    <w:p w14:paraId="73F51846" w14:textId="77777777" w:rsidR="002A6D82" w:rsidRDefault="002A6D82" w:rsidP="002A6D82">
      <w:pPr>
        <w:pStyle w:val="HTMLPreformatted"/>
        <w:shd w:val="clear" w:color="auto" w:fill="FFFFFF"/>
        <w:wordWrap w:val="0"/>
        <w:textAlignment w:val="baseline"/>
        <w:rPr>
          <w:color w:val="000000"/>
          <w:sz w:val="21"/>
          <w:szCs w:val="21"/>
        </w:rPr>
      </w:pPr>
    </w:p>
    <w:p w14:paraId="1CB12E71" w14:textId="77777777" w:rsidR="004E12BA" w:rsidRDefault="004E12BA" w:rsidP="002A6D82">
      <w:pPr>
        <w:pStyle w:val="HTMLPreformatted"/>
        <w:shd w:val="clear" w:color="auto" w:fill="FFFFFF"/>
        <w:wordWrap w:val="0"/>
        <w:textAlignment w:val="baseline"/>
        <w:rPr>
          <w:rFonts w:ascii="Times New Roman" w:hAnsi="Times New Roman" w:cs="Times New Roman"/>
          <w:color w:val="000000"/>
        </w:rPr>
      </w:pPr>
    </w:p>
    <w:p w14:paraId="544F6603" w14:textId="77777777" w:rsidR="004E12BA" w:rsidRDefault="004E12BA" w:rsidP="002A6D82">
      <w:pPr>
        <w:pStyle w:val="HTMLPreformatted"/>
        <w:shd w:val="clear" w:color="auto" w:fill="FFFFFF"/>
        <w:wordWrap w:val="0"/>
        <w:textAlignment w:val="baseline"/>
        <w:rPr>
          <w:rFonts w:ascii="Times New Roman" w:hAnsi="Times New Roman" w:cs="Times New Roman"/>
          <w:color w:val="000000"/>
        </w:rPr>
      </w:pPr>
    </w:p>
    <w:p w14:paraId="05096D71" w14:textId="77777777" w:rsidR="004E12BA" w:rsidRDefault="004E12BA" w:rsidP="002A6D82">
      <w:pPr>
        <w:pStyle w:val="HTMLPreformatted"/>
        <w:shd w:val="clear" w:color="auto" w:fill="FFFFFF"/>
        <w:wordWrap w:val="0"/>
        <w:textAlignment w:val="baseline"/>
        <w:rPr>
          <w:rFonts w:ascii="Times New Roman" w:hAnsi="Times New Roman" w:cs="Times New Roman"/>
          <w:color w:val="000000"/>
        </w:rPr>
      </w:pPr>
    </w:p>
    <w:p w14:paraId="55B82E30" w14:textId="77777777" w:rsidR="004E12BA" w:rsidRDefault="004E12BA" w:rsidP="002A6D82">
      <w:pPr>
        <w:pStyle w:val="HTMLPreformatted"/>
        <w:shd w:val="clear" w:color="auto" w:fill="FFFFFF"/>
        <w:wordWrap w:val="0"/>
        <w:textAlignment w:val="baseline"/>
        <w:rPr>
          <w:rFonts w:ascii="Times New Roman" w:hAnsi="Times New Roman" w:cs="Times New Roman"/>
          <w:color w:val="000000"/>
        </w:rPr>
      </w:pPr>
    </w:p>
    <w:p w14:paraId="15D0D2BD" w14:textId="77777777" w:rsidR="004E12BA" w:rsidRDefault="004E12BA" w:rsidP="002A6D82">
      <w:pPr>
        <w:pStyle w:val="HTMLPreformatted"/>
        <w:shd w:val="clear" w:color="auto" w:fill="FFFFFF"/>
        <w:wordWrap w:val="0"/>
        <w:textAlignment w:val="baseline"/>
        <w:rPr>
          <w:rFonts w:ascii="Times New Roman" w:hAnsi="Times New Roman" w:cs="Times New Roman"/>
          <w:color w:val="000000"/>
        </w:rPr>
      </w:pPr>
    </w:p>
    <w:p w14:paraId="07315456" w14:textId="77777777" w:rsidR="002A6D82" w:rsidRDefault="002A6D82" w:rsidP="002A6D82">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 xml:space="preserve">The classification report was also done for the college statistics model and is </w:t>
      </w:r>
      <w:r w:rsidR="004E12BA">
        <w:rPr>
          <w:rFonts w:ascii="Times New Roman" w:hAnsi="Times New Roman" w:cs="Times New Roman"/>
          <w:color w:val="000000"/>
        </w:rPr>
        <w:t xml:space="preserve">    </w:t>
      </w:r>
      <w:r>
        <w:rPr>
          <w:rFonts w:ascii="Times New Roman" w:hAnsi="Times New Roman" w:cs="Times New Roman"/>
          <w:color w:val="000000"/>
        </w:rPr>
        <w:t xml:space="preserve">shown below: </w:t>
      </w:r>
    </w:p>
    <w:p w14:paraId="0A7D1926" w14:textId="77777777" w:rsidR="002A6D82" w:rsidRDefault="002A6D82" w:rsidP="002A6D82">
      <w:pPr>
        <w:pStyle w:val="HTMLPreformatted"/>
        <w:shd w:val="clear" w:color="auto" w:fill="FFFFFF"/>
        <w:wordWrap w:val="0"/>
        <w:textAlignment w:val="baseline"/>
        <w:rPr>
          <w:rFonts w:ascii="Times New Roman" w:hAnsi="Times New Roman" w:cs="Times New Roman"/>
          <w:color w:val="000000"/>
        </w:rPr>
      </w:pPr>
    </w:p>
    <w:p w14:paraId="7C3A793A" w14:textId="77777777" w:rsidR="002A6D82" w:rsidRDefault="002A6D82" w:rsidP="002A6D82">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6A49AFA3" w14:textId="77777777" w:rsidR="002A6D82" w:rsidRDefault="002A6D82" w:rsidP="002A6D82">
      <w:pPr>
        <w:pStyle w:val="HTMLPreformatted"/>
        <w:shd w:val="clear" w:color="auto" w:fill="FFFFFF"/>
        <w:wordWrap w:val="0"/>
        <w:textAlignment w:val="baseline"/>
        <w:rPr>
          <w:color w:val="000000"/>
          <w:sz w:val="21"/>
          <w:szCs w:val="21"/>
        </w:rPr>
      </w:pPr>
    </w:p>
    <w:p w14:paraId="27E3ECF0" w14:textId="77777777" w:rsidR="002A6D82" w:rsidRDefault="002A6D82" w:rsidP="002A6D82">
      <w:pPr>
        <w:pStyle w:val="HTMLPreformatted"/>
        <w:shd w:val="clear" w:color="auto" w:fill="FFFFFF"/>
        <w:wordWrap w:val="0"/>
        <w:textAlignment w:val="baseline"/>
        <w:rPr>
          <w:color w:val="000000"/>
          <w:sz w:val="21"/>
          <w:szCs w:val="21"/>
        </w:rPr>
      </w:pPr>
      <w:r>
        <w:rPr>
          <w:color w:val="000000"/>
          <w:sz w:val="21"/>
          <w:szCs w:val="21"/>
        </w:rPr>
        <w:t xml:space="preserve">          0       0.58      0.73      0.65        15</w:t>
      </w:r>
    </w:p>
    <w:p w14:paraId="6E057C2A" w14:textId="77777777" w:rsidR="002A6D82" w:rsidRDefault="002A6D82" w:rsidP="002A6D82">
      <w:pPr>
        <w:pStyle w:val="HTMLPreformatted"/>
        <w:shd w:val="clear" w:color="auto" w:fill="FFFFFF"/>
        <w:wordWrap w:val="0"/>
        <w:textAlignment w:val="baseline"/>
        <w:rPr>
          <w:color w:val="000000"/>
          <w:sz w:val="21"/>
          <w:szCs w:val="21"/>
        </w:rPr>
      </w:pPr>
      <w:r>
        <w:rPr>
          <w:color w:val="000000"/>
          <w:sz w:val="21"/>
          <w:szCs w:val="21"/>
        </w:rPr>
        <w:t xml:space="preserve">          1       0.80      0.67      0.73        24</w:t>
      </w:r>
    </w:p>
    <w:p w14:paraId="63795450" w14:textId="77777777" w:rsidR="002A6D82" w:rsidRDefault="002A6D82" w:rsidP="002A6D82">
      <w:pPr>
        <w:pStyle w:val="HTMLPreformatted"/>
        <w:shd w:val="clear" w:color="auto" w:fill="FFFFFF"/>
        <w:wordWrap w:val="0"/>
        <w:textAlignment w:val="baseline"/>
        <w:rPr>
          <w:color w:val="000000"/>
          <w:sz w:val="21"/>
          <w:szCs w:val="21"/>
        </w:rPr>
      </w:pPr>
    </w:p>
    <w:p w14:paraId="40A4610C" w14:textId="77777777" w:rsidR="002A6D82" w:rsidRDefault="002A6D82" w:rsidP="002A6D82">
      <w:pPr>
        <w:pStyle w:val="HTMLPreformatted"/>
        <w:shd w:val="clear" w:color="auto" w:fill="FFFFFF"/>
        <w:wordWrap w:val="0"/>
        <w:textAlignment w:val="baseline"/>
        <w:rPr>
          <w:color w:val="000000"/>
          <w:sz w:val="21"/>
          <w:szCs w:val="21"/>
        </w:rPr>
      </w:pPr>
      <w:r>
        <w:rPr>
          <w:color w:val="000000"/>
          <w:sz w:val="21"/>
          <w:szCs w:val="21"/>
        </w:rPr>
        <w:t>avg / total       0.71      0.69      0.70        39</w:t>
      </w:r>
    </w:p>
    <w:p w14:paraId="7D2BD6FB" w14:textId="77777777" w:rsidR="002A6D82" w:rsidRDefault="002A6D82" w:rsidP="002A6D82">
      <w:pPr>
        <w:pStyle w:val="HTMLPreformatted"/>
        <w:shd w:val="clear" w:color="auto" w:fill="FFFFFF"/>
        <w:wordWrap w:val="0"/>
        <w:textAlignment w:val="baseline"/>
        <w:rPr>
          <w:rFonts w:ascii="Times New Roman" w:hAnsi="Times New Roman" w:cs="Times New Roman"/>
          <w:color w:val="000000"/>
        </w:rPr>
      </w:pPr>
    </w:p>
    <w:p w14:paraId="15E36248" w14:textId="77777777" w:rsidR="002A6D82" w:rsidRDefault="002A6D82" w:rsidP="002A6D82">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In addition, we also created a confusion matrix, which summarizes the results of a classification test based on true positives, false negatives, true negatives, and false positives. Starting from the top left and going in a clockwise direction, our confusion matrix shown below indicates our results in the order listed above:</w:t>
      </w:r>
    </w:p>
    <w:p w14:paraId="4F3E2AD0" w14:textId="77777777" w:rsidR="002A6D82" w:rsidRDefault="002A6D82" w:rsidP="002A6D82">
      <w:pPr>
        <w:pStyle w:val="HTMLPreformatted"/>
        <w:shd w:val="clear" w:color="auto" w:fill="FFFFFF"/>
        <w:wordWrap w:val="0"/>
        <w:textAlignment w:val="baseline"/>
        <w:rPr>
          <w:rFonts w:ascii="Times New Roman" w:hAnsi="Times New Roman" w:cs="Times New Roman"/>
          <w:color w:val="000000"/>
        </w:rPr>
      </w:pPr>
    </w:p>
    <w:p w14:paraId="1EFD526B" w14:textId="5C191151" w:rsidR="002A6D82" w:rsidRPr="002A6D82" w:rsidRDefault="00FC2CDE" w:rsidP="002A6D82">
      <w:pPr>
        <w:pStyle w:val="HTMLPreformatted"/>
        <w:shd w:val="clear" w:color="auto" w:fill="FFFFFF"/>
        <w:wordWrap w:val="0"/>
        <w:textAlignment w:val="baseline"/>
        <w:rPr>
          <w:rFonts w:ascii="Times New Roman" w:hAnsi="Times New Roman" w:cs="Times New Roman"/>
          <w:color w:val="000000"/>
        </w:rPr>
      </w:pPr>
      <w:r w:rsidRPr="002A6D82">
        <w:rPr>
          <w:rFonts w:ascii="Times New Roman" w:hAnsi="Times New Roman" w:cs="Times New Roman"/>
          <w:noProof/>
          <w:color w:val="000000"/>
        </w:rPr>
        <w:drawing>
          <wp:inline distT="0" distB="0" distL="0" distR="0" wp14:anchorId="446C017E" wp14:editId="2902663E">
            <wp:extent cx="4314825" cy="3771900"/>
            <wp:effectExtent l="0" t="0" r="0" b="0"/>
            <wp:docPr id="11" name="Picture 11" descr="con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3771900"/>
                    </a:xfrm>
                    <a:prstGeom prst="rect">
                      <a:avLst/>
                    </a:prstGeom>
                    <a:noFill/>
                    <a:ln>
                      <a:noFill/>
                    </a:ln>
                  </pic:spPr>
                </pic:pic>
              </a:graphicData>
            </a:graphic>
          </wp:inline>
        </w:drawing>
      </w:r>
    </w:p>
    <w:p w14:paraId="774F9913" w14:textId="77777777" w:rsidR="002A35ED" w:rsidRDefault="002A35ED" w:rsidP="002A35ED">
      <w:pPr>
        <w:pStyle w:val="heading10"/>
      </w:pPr>
    </w:p>
    <w:p w14:paraId="43B075AC" w14:textId="77777777" w:rsidR="002A35ED" w:rsidRDefault="002A35ED" w:rsidP="002A35ED">
      <w:pPr>
        <w:pStyle w:val="p1a"/>
      </w:pPr>
    </w:p>
    <w:p w14:paraId="639F266B" w14:textId="77777777" w:rsidR="002A35ED" w:rsidRDefault="002A35ED" w:rsidP="002A35ED"/>
    <w:p w14:paraId="6B91B607" w14:textId="77777777" w:rsidR="002A35ED" w:rsidRDefault="002A35ED" w:rsidP="002A35ED"/>
    <w:p w14:paraId="50011E9B" w14:textId="77777777" w:rsidR="002A35ED" w:rsidRDefault="002A35ED" w:rsidP="002A35ED"/>
    <w:p w14:paraId="56000815" w14:textId="77777777" w:rsidR="002A35ED" w:rsidRDefault="002A35ED" w:rsidP="002A35ED"/>
    <w:p w14:paraId="5A42FD6C" w14:textId="77777777" w:rsidR="002A35ED" w:rsidRPr="009A3755" w:rsidRDefault="002A35ED" w:rsidP="002A35ED">
      <w:pPr>
        <w:pStyle w:val="heading10"/>
      </w:pPr>
      <w:r w:rsidRPr="009A3755">
        <w:t>References</w:t>
      </w:r>
    </w:p>
    <w:p w14:paraId="5700F25F"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r w:rsidRPr="002A35ED">
        <w:rPr>
          <w:rFonts w:ascii="Times New Roman" w:eastAsia="Times New Roman" w:hAnsi="Times New Roman"/>
          <w:sz w:val="18"/>
          <w:szCs w:val="18"/>
          <w:lang w:eastAsia="en-US"/>
        </w:rPr>
        <w:t xml:space="preserve">Berri, David J., et al. “The Short Supply of Tall People: Competitive Imbalance and the National Basketball Association.” </w:t>
      </w:r>
      <w:r w:rsidRPr="002A35ED">
        <w:rPr>
          <w:rFonts w:ascii="Times New Roman" w:eastAsia="Times New Roman" w:hAnsi="Times New Roman"/>
          <w:i/>
          <w:iCs/>
          <w:sz w:val="18"/>
          <w:szCs w:val="18"/>
          <w:lang w:eastAsia="en-US"/>
        </w:rPr>
        <w:t>Journal of Economic Issues</w:t>
      </w:r>
      <w:r w:rsidRPr="002A35ED">
        <w:rPr>
          <w:rFonts w:ascii="Times New Roman" w:eastAsia="Times New Roman" w:hAnsi="Times New Roman"/>
          <w:sz w:val="18"/>
          <w:szCs w:val="18"/>
          <w:lang w:eastAsia="en-US"/>
        </w:rPr>
        <w:t xml:space="preserve">, vol. 39, no. 4, 2005, pp. 1029–1041., doi:10.1080/00213624.2005.11506865. </w:t>
      </w:r>
    </w:p>
    <w:p w14:paraId="5A5F140E"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r w:rsidRPr="002A35ED">
        <w:rPr>
          <w:rFonts w:ascii="Times New Roman" w:eastAsia="Times New Roman" w:hAnsi="Times New Roman"/>
          <w:sz w:val="18"/>
          <w:szCs w:val="18"/>
          <w:lang w:eastAsia="en-US"/>
        </w:rPr>
        <w:t xml:space="preserve">Berri, David J., et al. “From college to the pros: predicting the NBA amateur player draft.” </w:t>
      </w:r>
      <w:r w:rsidRPr="002A35ED">
        <w:rPr>
          <w:rFonts w:ascii="Times New Roman" w:eastAsia="Times New Roman" w:hAnsi="Times New Roman"/>
          <w:i/>
          <w:iCs/>
          <w:sz w:val="18"/>
          <w:szCs w:val="18"/>
          <w:lang w:eastAsia="en-US"/>
        </w:rPr>
        <w:t>Journal of Productivity Analysis</w:t>
      </w:r>
      <w:r w:rsidRPr="002A35ED">
        <w:rPr>
          <w:rFonts w:ascii="Times New Roman" w:eastAsia="Times New Roman" w:hAnsi="Times New Roman"/>
          <w:sz w:val="18"/>
          <w:szCs w:val="18"/>
          <w:lang w:eastAsia="en-US"/>
        </w:rPr>
        <w:t xml:space="preserve">, vol. 35, no. 1, 2010, pp. 25–35., doi:10.1007/s11123-010-0187-x. </w:t>
      </w:r>
    </w:p>
    <w:p w14:paraId="0C914C5C"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r w:rsidRPr="002A35ED">
        <w:rPr>
          <w:rFonts w:ascii="Times New Roman" w:eastAsia="Times New Roman" w:hAnsi="Times New Roman"/>
          <w:sz w:val="18"/>
          <w:szCs w:val="18"/>
          <w:lang w:eastAsia="en-US"/>
        </w:rPr>
        <w:t xml:space="preserve">“NBA Draft Lottery: Facts, History, Probabilities &amp; All-Time Results.” </w:t>
      </w:r>
      <w:r w:rsidRPr="002A35ED">
        <w:rPr>
          <w:rFonts w:ascii="Times New Roman" w:eastAsia="Times New Roman" w:hAnsi="Times New Roman"/>
          <w:i/>
          <w:iCs/>
          <w:sz w:val="18"/>
          <w:szCs w:val="18"/>
          <w:lang w:eastAsia="en-US"/>
        </w:rPr>
        <w:t>NBA.com</w:t>
      </w:r>
      <w:r w:rsidRPr="002A35ED">
        <w:rPr>
          <w:rFonts w:ascii="Times New Roman" w:eastAsia="Times New Roman" w:hAnsi="Times New Roman"/>
          <w:sz w:val="18"/>
          <w:szCs w:val="18"/>
          <w:lang w:eastAsia="en-US"/>
        </w:rPr>
        <w:t xml:space="preserve">, 18 May 2016, www.nba.com/news/draft-lottery-history/. </w:t>
      </w:r>
    </w:p>
    <w:p w14:paraId="3D2B0EC8"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proofErr w:type="spellStart"/>
      <w:r w:rsidRPr="002A35ED">
        <w:rPr>
          <w:rFonts w:ascii="Times New Roman" w:eastAsia="Times New Roman" w:hAnsi="Times New Roman"/>
          <w:sz w:val="18"/>
          <w:szCs w:val="18"/>
          <w:lang w:eastAsia="en-US"/>
        </w:rPr>
        <w:t>Neil_Paine</w:t>
      </w:r>
      <w:proofErr w:type="spellEnd"/>
      <w:r w:rsidRPr="002A35ED">
        <w:rPr>
          <w:rFonts w:ascii="Times New Roman" w:eastAsia="Times New Roman" w:hAnsi="Times New Roman"/>
          <w:sz w:val="18"/>
          <w:szCs w:val="18"/>
          <w:lang w:eastAsia="en-US"/>
        </w:rPr>
        <w:t xml:space="preserve">. “Projecting The Top 50 Players In The 2015 NBA Draft Class.” </w:t>
      </w:r>
      <w:r w:rsidRPr="002A35ED">
        <w:rPr>
          <w:rFonts w:ascii="Times New Roman" w:eastAsia="Times New Roman" w:hAnsi="Times New Roman"/>
          <w:i/>
          <w:iCs/>
          <w:sz w:val="18"/>
          <w:szCs w:val="18"/>
          <w:lang w:eastAsia="en-US"/>
        </w:rPr>
        <w:t>FiveThirtyEight</w:t>
      </w:r>
      <w:r w:rsidRPr="002A35ED">
        <w:rPr>
          <w:rFonts w:ascii="Times New Roman" w:eastAsia="Times New Roman" w:hAnsi="Times New Roman"/>
          <w:sz w:val="18"/>
          <w:szCs w:val="18"/>
          <w:lang w:eastAsia="en-US"/>
        </w:rPr>
        <w:t xml:space="preserve">, FiveThirtyEight, 21 Apr. 2017, fivethirtyeight.com/features/projecting-the-top-50-players-in-the-2015-nba-draft-class/. </w:t>
      </w:r>
    </w:p>
    <w:p w14:paraId="37E2F2B0"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proofErr w:type="spellStart"/>
      <w:r w:rsidRPr="002A35ED">
        <w:rPr>
          <w:rFonts w:ascii="Times New Roman" w:eastAsia="Times New Roman" w:hAnsi="Times New Roman"/>
          <w:sz w:val="18"/>
          <w:szCs w:val="18"/>
          <w:lang w:eastAsia="en-US"/>
        </w:rPr>
        <w:t>Radzevick</w:t>
      </w:r>
      <w:proofErr w:type="spellEnd"/>
      <w:r w:rsidRPr="002A35ED">
        <w:rPr>
          <w:rFonts w:ascii="Times New Roman" w:eastAsia="Times New Roman" w:hAnsi="Times New Roman"/>
          <w:sz w:val="18"/>
          <w:szCs w:val="18"/>
          <w:lang w:eastAsia="en-US"/>
        </w:rPr>
        <w:t xml:space="preserve">, Joseph R. “Does Transition Experience Improve Newcomer Performance? Evidence From the National Basketball Association.” </w:t>
      </w:r>
      <w:r w:rsidRPr="002A35ED">
        <w:rPr>
          <w:rFonts w:ascii="Times New Roman" w:eastAsia="Times New Roman" w:hAnsi="Times New Roman"/>
          <w:i/>
          <w:iCs/>
          <w:sz w:val="18"/>
          <w:szCs w:val="18"/>
          <w:lang w:eastAsia="en-US"/>
        </w:rPr>
        <w:t>Small Group Research</w:t>
      </w:r>
      <w:r w:rsidRPr="002A35ED">
        <w:rPr>
          <w:rFonts w:ascii="Times New Roman" w:eastAsia="Times New Roman" w:hAnsi="Times New Roman"/>
          <w:sz w:val="18"/>
          <w:szCs w:val="18"/>
          <w:lang w:eastAsia="en-US"/>
        </w:rPr>
        <w:t xml:space="preserve">, vol. 47, no. 2, 2016, pp. 207–235., doi:10.1177/1046496416636199. </w:t>
      </w:r>
    </w:p>
    <w:p w14:paraId="18851039"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r w:rsidRPr="002A35ED">
        <w:rPr>
          <w:rFonts w:ascii="Times New Roman" w:eastAsia="Times New Roman" w:hAnsi="Times New Roman"/>
          <w:sz w:val="18"/>
          <w:szCs w:val="18"/>
          <w:lang w:eastAsia="en-US"/>
        </w:rPr>
        <w:t xml:space="preserve">release, Official, and NBA.com. “NBA salary cap set for 2017-18 season at $99.093 million.” </w:t>
      </w:r>
      <w:r w:rsidRPr="002A35ED">
        <w:rPr>
          <w:rFonts w:ascii="Times New Roman" w:eastAsia="Times New Roman" w:hAnsi="Times New Roman"/>
          <w:i/>
          <w:iCs/>
          <w:sz w:val="18"/>
          <w:szCs w:val="18"/>
          <w:lang w:eastAsia="en-US"/>
        </w:rPr>
        <w:t>NBA.com</w:t>
      </w:r>
      <w:r w:rsidRPr="002A35ED">
        <w:rPr>
          <w:rFonts w:ascii="Times New Roman" w:eastAsia="Times New Roman" w:hAnsi="Times New Roman"/>
          <w:sz w:val="18"/>
          <w:szCs w:val="18"/>
          <w:lang w:eastAsia="en-US"/>
        </w:rPr>
        <w:t xml:space="preserve">, NBA.com, 1 July 2017, www.nba.com/article/2017/07/01/nba-salary-cap-set-2017-18-season-99093-million. </w:t>
      </w:r>
    </w:p>
    <w:p w14:paraId="43CC1CB8" w14:textId="77777777" w:rsidR="002A35ED" w:rsidRPr="002A35ED" w:rsidRDefault="002A35ED" w:rsidP="002A35ED">
      <w:pPr>
        <w:numPr>
          <w:ilvl w:val="0"/>
          <w:numId w:val="6"/>
        </w:numPr>
        <w:jc w:val="left"/>
        <w:rPr>
          <w:rFonts w:ascii="Times New Roman" w:eastAsia="Times New Roman" w:hAnsi="Times New Roman"/>
          <w:sz w:val="18"/>
          <w:szCs w:val="18"/>
          <w:lang w:eastAsia="en-US"/>
        </w:rPr>
      </w:pPr>
      <w:proofErr w:type="spellStart"/>
      <w:r w:rsidRPr="002A35ED">
        <w:rPr>
          <w:rFonts w:ascii="Times New Roman" w:eastAsia="Times New Roman" w:hAnsi="Times New Roman"/>
          <w:sz w:val="18"/>
          <w:szCs w:val="18"/>
          <w:lang w:eastAsia="en-US"/>
        </w:rPr>
        <w:t>Treme</w:t>
      </w:r>
      <w:proofErr w:type="spellEnd"/>
      <w:r w:rsidRPr="002A35ED">
        <w:rPr>
          <w:rFonts w:ascii="Times New Roman" w:eastAsia="Times New Roman" w:hAnsi="Times New Roman"/>
          <w:sz w:val="18"/>
          <w:szCs w:val="18"/>
          <w:lang w:eastAsia="en-US"/>
        </w:rPr>
        <w:t xml:space="preserve">, Julianne, and Robert Burrus. “NCAA basketball: when does recruiting talent translate into wins for power conferences?” </w:t>
      </w:r>
      <w:r w:rsidRPr="002A35ED">
        <w:rPr>
          <w:rFonts w:ascii="Times New Roman" w:eastAsia="Times New Roman" w:hAnsi="Times New Roman"/>
          <w:i/>
          <w:iCs/>
          <w:sz w:val="18"/>
          <w:szCs w:val="18"/>
          <w:lang w:eastAsia="en-US"/>
        </w:rPr>
        <w:t>Springer Science Business Media</w:t>
      </w:r>
      <w:r w:rsidRPr="002A35ED">
        <w:rPr>
          <w:rFonts w:ascii="Times New Roman" w:eastAsia="Times New Roman" w:hAnsi="Times New Roman"/>
          <w:sz w:val="18"/>
          <w:szCs w:val="18"/>
          <w:lang w:eastAsia="en-US"/>
        </w:rPr>
        <w:t xml:space="preserve">, Journal of Economics and Finance, 21 May 2015, link.springer.com/article/10.1007%2Fs12197-015-9323-9. </w:t>
      </w:r>
    </w:p>
    <w:p w14:paraId="087699A9" w14:textId="77777777" w:rsidR="002A35ED" w:rsidRPr="002A35ED" w:rsidRDefault="002A35ED" w:rsidP="002A35ED"/>
    <w:p w14:paraId="48F1A191" w14:textId="77777777" w:rsidR="002A35ED" w:rsidRPr="007E4F30" w:rsidRDefault="002A35ED" w:rsidP="000A7846">
      <w:pPr>
        <w:ind w:firstLine="0"/>
      </w:pPr>
    </w:p>
    <w:sectPr w:rsidR="002A35ED" w:rsidRPr="007E4F30" w:rsidSect="007E4F30">
      <w:pgSz w:w="11907" w:h="16840" w:code="9"/>
      <w:pgMar w:top="2952" w:right="2491" w:bottom="2952" w:left="2491" w:header="2376" w:footer="1382"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Engels" w:date="2018-06-05T11:17:00Z" w:initials="DE">
    <w:p w14:paraId="7E821098" w14:textId="77777777" w:rsidR="00225705" w:rsidRDefault="00225705">
      <w:pPr>
        <w:pStyle w:val="CommentText"/>
      </w:pPr>
      <w:r>
        <w:rPr>
          <w:rStyle w:val="CommentReference"/>
        </w:rPr>
        <w:annotationRef/>
      </w:r>
      <w:r>
        <w:t>1/5 Gentlemen, strike two. Follow the given format without modification or deviation. I am also repeating myself by telling you to read my slides and watch my videos on how to write your paper.  Your abstract is completely wrong. Your Introduction likewise is written incorrectly. Your tables and formatting are poor, and your paper is short and missing information.</w:t>
      </w:r>
    </w:p>
    <w:p w14:paraId="5EC3958C" w14:textId="77777777" w:rsidR="00225705" w:rsidRDefault="00225705">
      <w:pPr>
        <w:pStyle w:val="CommentText"/>
      </w:pPr>
    </w:p>
    <w:p w14:paraId="104CFF4B" w14:textId="77777777" w:rsidR="00225705" w:rsidRDefault="00225705">
      <w:pPr>
        <w:pStyle w:val="CommentText"/>
      </w:pPr>
      <w:r>
        <w:t>Just as disturbing, many of my specific edits from your first draft have been ignored.  I offer only light commentary here and direct you to organize this work into a story, tell a coherent story, and explain your work. Don’t take any lack of commentary as an indication that something is good or acceptable. This work needs to be rewritten from scratch. This is unacceptable. I look forward to meeting with you and Dr. Rafiqi.</w:t>
      </w:r>
    </w:p>
  </w:comment>
  <w:comment w:id="22" w:author="Daniel Engels" w:date="2018-06-05T11:24:00Z" w:initials="DE">
    <w:p w14:paraId="74EA9524" w14:textId="77777777" w:rsidR="00225705" w:rsidRDefault="00225705">
      <w:pPr>
        <w:pStyle w:val="CommentText"/>
      </w:pPr>
      <w:r>
        <w:rPr>
          <w:rStyle w:val="CommentReference"/>
        </w:rPr>
        <w:annotationRef/>
      </w:r>
      <w:r>
        <w:t>What kind of prospects? Be specific.</w:t>
      </w:r>
    </w:p>
  </w:comment>
  <w:comment w:id="23" w:author="Daniel Engels" w:date="2018-06-05T11:25:00Z" w:initials="DE">
    <w:p w14:paraId="66688F6B" w14:textId="77777777" w:rsidR="00225705" w:rsidRDefault="00225705">
      <w:pPr>
        <w:pStyle w:val="CommentText"/>
      </w:pPr>
      <w:r>
        <w:rPr>
          <w:rStyle w:val="CommentReference"/>
        </w:rPr>
        <w:annotationRef/>
      </w:r>
      <w:r>
        <w:t>This is the wrong term for how you are positioning this</w:t>
      </w:r>
    </w:p>
  </w:comment>
  <w:comment w:id="25" w:author="Daniel Engels" w:date="2018-06-05T11:26:00Z" w:initials="DE">
    <w:p w14:paraId="5452FA20" w14:textId="77777777" w:rsidR="00225705" w:rsidRDefault="00225705">
      <w:pPr>
        <w:pStyle w:val="CommentText"/>
      </w:pPr>
      <w:r>
        <w:rPr>
          <w:rStyle w:val="CommentReference"/>
        </w:rPr>
        <w:annotationRef/>
      </w:r>
      <w:r>
        <w:t>Draft is still the draft. How has using analytics made the selection more efficient? More likely it makes the selection more appropriate for the team.</w:t>
      </w:r>
    </w:p>
  </w:comment>
  <w:comment w:id="33" w:author="Daniel Engels" w:date="2018-06-05T11:23:00Z" w:initials="DE">
    <w:p w14:paraId="0E5279F1" w14:textId="77777777" w:rsidR="00225705" w:rsidRDefault="00225705">
      <w:pPr>
        <w:pStyle w:val="CommentText"/>
      </w:pPr>
      <w:r>
        <w:rPr>
          <w:rStyle w:val="CommentReference"/>
        </w:rPr>
        <w:annotationRef/>
      </w:r>
      <w:r>
        <w:t>No subsections in the Introduction</w:t>
      </w:r>
    </w:p>
  </w:comment>
  <w:comment w:id="44" w:author="Daniel Engels" w:date="2018-06-05T11:23:00Z" w:initials="DE">
    <w:p w14:paraId="0D1CBDA3" w14:textId="77777777" w:rsidR="00225705" w:rsidRDefault="00225705">
      <w:pPr>
        <w:pStyle w:val="CommentText"/>
      </w:pPr>
      <w:r>
        <w:rPr>
          <w:rStyle w:val="CommentReference"/>
        </w:rPr>
        <w:annotationRef/>
      </w:r>
      <w:r>
        <w:t>No space between paragraphs…indent second and following paragraphs in a section</w:t>
      </w:r>
    </w:p>
  </w:comment>
  <w:comment w:id="78" w:author="Daniel Engels" w:date="2018-06-05T12:06:00Z" w:initials="DE">
    <w:p w14:paraId="22A3DAB4" w14:textId="77777777" w:rsidR="00225705" w:rsidRDefault="00225705">
      <w:pPr>
        <w:pStyle w:val="CommentText"/>
      </w:pPr>
      <w:r>
        <w:rPr>
          <w:rStyle w:val="CommentReference"/>
        </w:rPr>
        <w:annotationRef/>
      </w:r>
      <w:r>
        <w:t>This commentary is completely different than anything else in this section as it relates to the selection choice not the draft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4CFF4B" w15:done="0"/>
  <w15:commentEx w15:paraId="74EA9524" w15:done="0"/>
  <w15:commentEx w15:paraId="66688F6B" w15:done="0"/>
  <w15:commentEx w15:paraId="5452FA20" w15:done="0"/>
  <w15:commentEx w15:paraId="0E5279F1" w15:done="0"/>
  <w15:commentEx w15:paraId="0D1CBDA3" w15:done="0"/>
  <w15:commentEx w15:paraId="22A3DA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4CFF4B" w16cid:durableId="1EC0EFB1"/>
  <w16cid:commentId w16cid:paraId="74EA9524" w16cid:durableId="1EC0F171"/>
  <w16cid:commentId w16cid:paraId="66688F6B" w16cid:durableId="1EC0F1AB"/>
  <w16cid:commentId w16cid:paraId="5452FA20" w16cid:durableId="1EC0F1CB"/>
  <w16cid:commentId w16cid:paraId="0E5279F1" w16cid:durableId="1EC0F147"/>
  <w16cid:commentId w16cid:paraId="0D1CBDA3" w16cid:durableId="1EC0F130"/>
  <w16cid:commentId w16cid:paraId="22A3DAB4" w16cid:durableId="1EC0F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DD707" w14:textId="77777777" w:rsidR="00E319EA" w:rsidRDefault="00E319EA">
      <w:r>
        <w:separator/>
      </w:r>
    </w:p>
  </w:endnote>
  <w:endnote w:type="continuationSeparator" w:id="0">
    <w:p w14:paraId="5B52A024" w14:textId="77777777" w:rsidR="00E319EA" w:rsidRDefault="00E3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17F7E" w14:textId="77777777" w:rsidR="00E319EA" w:rsidRDefault="00E319EA">
      <w:r>
        <w:separator/>
      </w:r>
    </w:p>
  </w:footnote>
  <w:footnote w:type="continuationSeparator" w:id="0">
    <w:p w14:paraId="2A1867A3" w14:textId="77777777" w:rsidR="00E319EA" w:rsidRDefault="00E31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AD533CA"/>
    <w:multiLevelType w:val="hybridMultilevel"/>
    <w:tmpl w:val="10585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67785"/>
    <w:multiLevelType w:val="hybridMultilevel"/>
    <w:tmpl w:val="E12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F327A"/>
    <w:multiLevelType w:val="hybridMultilevel"/>
    <w:tmpl w:val="70A0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52982"/>
    <w:multiLevelType w:val="hybridMultilevel"/>
    <w:tmpl w:val="C288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lovich, Brian">
    <w15:presenceInfo w15:providerId="None" w15:userId="Kolovich,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21992"/>
    <w:rsid w:val="000236DF"/>
    <w:rsid w:val="00040D46"/>
    <w:rsid w:val="000437D2"/>
    <w:rsid w:val="00050DFE"/>
    <w:rsid w:val="00051D37"/>
    <w:rsid w:val="000542AD"/>
    <w:rsid w:val="00060BB4"/>
    <w:rsid w:val="00063B5B"/>
    <w:rsid w:val="000813A4"/>
    <w:rsid w:val="0008283C"/>
    <w:rsid w:val="00094440"/>
    <w:rsid w:val="000952F9"/>
    <w:rsid w:val="000A7846"/>
    <w:rsid w:val="000B1FA9"/>
    <w:rsid w:val="000B44D5"/>
    <w:rsid w:val="001119F8"/>
    <w:rsid w:val="00133DFC"/>
    <w:rsid w:val="00144413"/>
    <w:rsid w:val="001464C3"/>
    <w:rsid w:val="00157D6C"/>
    <w:rsid w:val="00165C6D"/>
    <w:rsid w:val="001B6F74"/>
    <w:rsid w:val="001C0EC4"/>
    <w:rsid w:val="001C6186"/>
    <w:rsid w:val="001C6248"/>
    <w:rsid w:val="001D0BC9"/>
    <w:rsid w:val="001D3036"/>
    <w:rsid w:val="001E2B8E"/>
    <w:rsid w:val="001F3E3C"/>
    <w:rsid w:val="00203798"/>
    <w:rsid w:val="00207337"/>
    <w:rsid w:val="00225705"/>
    <w:rsid w:val="002348FB"/>
    <w:rsid w:val="002507AD"/>
    <w:rsid w:val="002519A9"/>
    <w:rsid w:val="00252BAB"/>
    <w:rsid w:val="00277029"/>
    <w:rsid w:val="002820EE"/>
    <w:rsid w:val="00282C1D"/>
    <w:rsid w:val="00292E8B"/>
    <w:rsid w:val="002A35ED"/>
    <w:rsid w:val="002A3EE9"/>
    <w:rsid w:val="002A477D"/>
    <w:rsid w:val="002A5284"/>
    <w:rsid w:val="002A6D82"/>
    <w:rsid w:val="002E2D92"/>
    <w:rsid w:val="00324C4C"/>
    <w:rsid w:val="003266B5"/>
    <w:rsid w:val="00332A7A"/>
    <w:rsid w:val="00371779"/>
    <w:rsid w:val="003816E7"/>
    <w:rsid w:val="003840B7"/>
    <w:rsid w:val="003B73D7"/>
    <w:rsid w:val="003C5FA0"/>
    <w:rsid w:val="003D3C40"/>
    <w:rsid w:val="00471391"/>
    <w:rsid w:val="00472EED"/>
    <w:rsid w:val="00475EEF"/>
    <w:rsid w:val="00483BD4"/>
    <w:rsid w:val="00484714"/>
    <w:rsid w:val="004962CF"/>
    <w:rsid w:val="004B0128"/>
    <w:rsid w:val="004D5835"/>
    <w:rsid w:val="004E040A"/>
    <w:rsid w:val="004E12BA"/>
    <w:rsid w:val="004F4612"/>
    <w:rsid w:val="00502C40"/>
    <w:rsid w:val="00522792"/>
    <w:rsid w:val="0054352A"/>
    <w:rsid w:val="00586CFF"/>
    <w:rsid w:val="00590C9E"/>
    <w:rsid w:val="005D1BA8"/>
    <w:rsid w:val="005E0F48"/>
    <w:rsid w:val="005F0EA8"/>
    <w:rsid w:val="006225EA"/>
    <w:rsid w:val="0062447A"/>
    <w:rsid w:val="00646F6C"/>
    <w:rsid w:val="00652234"/>
    <w:rsid w:val="00657488"/>
    <w:rsid w:val="00663895"/>
    <w:rsid w:val="0067477F"/>
    <w:rsid w:val="00677B21"/>
    <w:rsid w:val="006A1BD8"/>
    <w:rsid w:val="006A70DE"/>
    <w:rsid w:val="006E4121"/>
    <w:rsid w:val="00702885"/>
    <w:rsid w:val="007131A7"/>
    <w:rsid w:val="007309D0"/>
    <w:rsid w:val="0073249F"/>
    <w:rsid w:val="007938FD"/>
    <w:rsid w:val="007B61CB"/>
    <w:rsid w:val="007D11FE"/>
    <w:rsid w:val="007E4F30"/>
    <w:rsid w:val="007F78EF"/>
    <w:rsid w:val="00824520"/>
    <w:rsid w:val="0088307E"/>
    <w:rsid w:val="0088639B"/>
    <w:rsid w:val="00887B1E"/>
    <w:rsid w:val="008959A4"/>
    <w:rsid w:val="008A0799"/>
    <w:rsid w:val="008A527A"/>
    <w:rsid w:val="008B0528"/>
    <w:rsid w:val="008D1918"/>
    <w:rsid w:val="00914605"/>
    <w:rsid w:val="0091665E"/>
    <w:rsid w:val="00941E56"/>
    <w:rsid w:val="0095370E"/>
    <w:rsid w:val="009942DC"/>
    <w:rsid w:val="009A0D77"/>
    <w:rsid w:val="009B1D59"/>
    <w:rsid w:val="009B26F3"/>
    <w:rsid w:val="009B7940"/>
    <w:rsid w:val="009E624A"/>
    <w:rsid w:val="009F4136"/>
    <w:rsid w:val="00A02F42"/>
    <w:rsid w:val="00A15947"/>
    <w:rsid w:val="00A504FB"/>
    <w:rsid w:val="00A57DC8"/>
    <w:rsid w:val="00A61B46"/>
    <w:rsid w:val="00A82160"/>
    <w:rsid w:val="00A8258F"/>
    <w:rsid w:val="00A82AC2"/>
    <w:rsid w:val="00AF325A"/>
    <w:rsid w:val="00B069EE"/>
    <w:rsid w:val="00B112E3"/>
    <w:rsid w:val="00B12DF0"/>
    <w:rsid w:val="00B229C9"/>
    <w:rsid w:val="00B53F1A"/>
    <w:rsid w:val="00BA73E6"/>
    <w:rsid w:val="00BD4ADC"/>
    <w:rsid w:val="00BD55C4"/>
    <w:rsid w:val="00BF4E24"/>
    <w:rsid w:val="00C21DCE"/>
    <w:rsid w:val="00C3401E"/>
    <w:rsid w:val="00C523DA"/>
    <w:rsid w:val="00C66A8D"/>
    <w:rsid w:val="00C75283"/>
    <w:rsid w:val="00C75809"/>
    <w:rsid w:val="00C951AE"/>
    <w:rsid w:val="00CC4152"/>
    <w:rsid w:val="00CF0521"/>
    <w:rsid w:val="00CF3785"/>
    <w:rsid w:val="00D01C65"/>
    <w:rsid w:val="00D15D54"/>
    <w:rsid w:val="00D25733"/>
    <w:rsid w:val="00D46E59"/>
    <w:rsid w:val="00D63112"/>
    <w:rsid w:val="00DB0B06"/>
    <w:rsid w:val="00DC2926"/>
    <w:rsid w:val="00DC6CEA"/>
    <w:rsid w:val="00DE44BF"/>
    <w:rsid w:val="00DF1FF8"/>
    <w:rsid w:val="00DF420D"/>
    <w:rsid w:val="00E04A1F"/>
    <w:rsid w:val="00E27869"/>
    <w:rsid w:val="00E3194C"/>
    <w:rsid w:val="00E319EA"/>
    <w:rsid w:val="00E3380D"/>
    <w:rsid w:val="00E85497"/>
    <w:rsid w:val="00E85843"/>
    <w:rsid w:val="00EA1D86"/>
    <w:rsid w:val="00EA3C57"/>
    <w:rsid w:val="00EB4723"/>
    <w:rsid w:val="00F23BD2"/>
    <w:rsid w:val="00F35037"/>
    <w:rsid w:val="00F45B26"/>
    <w:rsid w:val="00F528B9"/>
    <w:rsid w:val="00F56093"/>
    <w:rsid w:val="00F6613C"/>
    <w:rsid w:val="00FC2CDE"/>
    <w:rsid w:val="00FE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F918B"/>
  <w15:chartTrackingRefBased/>
  <w15:docId w15:val="{36D4B879-C786-462A-9FCA-FE7FBF17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0A7846"/>
    <w:pPr>
      <w:spacing w:after="160" w:line="259" w:lineRule="auto"/>
      <w:ind w:left="720" w:firstLine="0"/>
      <w:contextualSpacing/>
      <w:jc w:val="left"/>
    </w:pPr>
    <w:rPr>
      <w:rFonts w:ascii="Calibri" w:eastAsia="Calibri" w:hAnsi="Calibri"/>
      <w:sz w:val="22"/>
      <w:szCs w:val="22"/>
      <w:lang w:eastAsia="en-US"/>
    </w:rPr>
  </w:style>
  <w:style w:type="character" w:styleId="FollowedHyperlink">
    <w:name w:val="FollowedHyperlink"/>
    <w:uiPriority w:val="99"/>
    <w:semiHidden/>
    <w:unhideWhenUsed/>
    <w:rsid w:val="000A7846"/>
    <w:rPr>
      <w:color w:val="800080"/>
      <w:u w:val="single"/>
    </w:rPr>
  </w:style>
  <w:style w:type="character" w:customStyle="1" w:styleId="st">
    <w:name w:val="st"/>
    <w:rsid w:val="007E4F30"/>
  </w:style>
  <w:style w:type="paragraph" w:styleId="HTMLPreformatted">
    <w:name w:val="HTML Preformatted"/>
    <w:basedOn w:val="Normal"/>
    <w:link w:val="HTMLPreformattedChar"/>
    <w:uiPriority w:val="99"/>
    <w:semiHidden/>
    <w:unhideWhenUsed/>
    <w:rsid w:val="003B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lang w:eastAsia="ja-JP"/>
    </w:rPr>
  </w:style>
  <w:style w:type="character" w:customStyle="1" w:styleId="HTMLPreformattedChar">
    <w:name w:val="HTML Preformatted Char"/>
    <w:link w:val="HTMLPreformatted"/>
    <w:uiPriority w:val="99"/>
    <w:semiHidden/>
    <w:rsid w:val="003B73D7"/>
    <w:rPr>
      <w:rFonts w:ascii="Courier New" w:eastAsia="Times New Roman" w:hAnsi="Courier New" w:cs="Courier New"/>
    </w:rPr>
  </w:style>
  <w:style w:type="character" w:styleId="CommentReference">
    <w:name w:val="annotation reference"/>
    <w:uiPriority w:val="99"/>
    <w:semiHidden/>
    <w:unhideWhenUsed/>
    <w:rsid w:val="00A82160"/>
    <w:rPr>
      <w:sz w:val="16"/>
      <w:szCs w:val="16"/>
    </w:rPr>
  </w:style>
  <w:style w:type="paragraph" w:styleId="CommentText">
    <w:name w:val="annotation text"/>
    <w:basedOn w:val="Normal"/>
    <w:link w:val="CommentTextChar"/>
    <w:uiPriority w:val="99"/>
    <w:semiHidden/>
    <w:unhideWhenUsed/>
    <w:rsid w:val="00A82160"/>
  </w:style>
  <w:style w:type="character" w:customStyle="1" w:styleId="CommentTextChar">
    <w:name w:val="Comment Text Char"/>
    <w:link w:val="CommentText"/>
    <w:uiPriority w:val="99"/>
    <w:semiHidden/>
    <w:rsid w:val="00A82160"/>
    <w:rPr>
      <w:rFonts w:ascii="Times" w:hAnsi="Times"/>
      <w:lang w:eastAsia="de-DE"/>
    </w:rPr>
  </w:style>
  <w:style w:type="paragraph" w:styleId="CommentSubject">
    <w:name w:val="annotation subject"/>
    <w:basedOn w:val="CommentText"/>
    <w:next w:val="CommentText"/>
    <w:link w:val="CommentSubjectChar"/>
    <w:uiPriority w:val="99"/>
    <w:semiHidden/>
    <w:unhideWhenUsed/>
    <w:rsid w:val="00A82160"/>
    <w:rPr>
      <w:b/>
      <w:bCs/>
    </w:rPr>
  </w:style>
  <w:style w:type="character" w:customStyle="1" w:styleId="CommentSubjectChar">
    <w:name w:val="Comment Subject Char"/>
    <w:link w:val="CommentSubject"/>
    <w:uiPriority w:val="99"/>
    <w:semiHidden/>
    <w:rsid w:val="00A82160"/>
    <w:rPr>
      <w:rFonts w:ascii="Times" w:hAnsi="Times"/>
      <w:b/>
      <w:bCs/>
      <w:lang w:eastAsia="de-DE"/>
    </w:rPr>
  </w:style>
  <w:style w:type="paragraph" w:styleId="BalloonText">
    <w:name w:val="Balloon Text"/>
    <w:basedOn w:val="Normal"/>
    <w:link w:val="BalloonTextChar"/>
    <w:uiPriority w:val="99"/>
    <w:semiHidden/>
    <w:unhideWhenUsed/>
    <w:rsid w:val="00A82160"/>
    <w:rPr>
      <w:rFonts w:ascii="Times New Roman" w:hAnsi="Times New Roman"/>
      <w:sz w:val="18"/>
      <w:szCs w:val="18"/>
    </w:rPr>
  </w:style>
  <w:style w:type="character" w:customStyle="1" w:styleId="BalloonTextChar">
    <w:name w:val="Balloon Text Char"/>
    <w:link w:val="BalloonText"/>
    <w:uiPriority w:val="99"/>
    <w:semiHidden/>
    <w:rsid w:val="00A82160"/>
    <w:rPr>
      <w:sz w:val="18"/>
      <w:szCs w:val="18"/>
      <w:lang w:eastAsia="de-DE"/>
    </w:rPr>
  </w:style>
  <w:style w:type="table" w:styleId="TableGrid">
    <w:name w:val="Table Grid"/>
    <w:basedOn w:val="TableNormal"/>
    <w:uiPriority w:val="59"/>
    <w:rsid w:val="00051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1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8844">
      <w:bodyDiv w:val="1"/>
      <w:marLeft w:val="0"/>
      <w:marRight w:val="0"/>
      <w:marTop w:val="0"/>
      <w:marBottom w:val="0"/>
      <w:divBdr>
        <w:top w:val="none" w:sz="0" w:space="0" w:color="auto"/>
        <w:left w:val="none" w:sz="0" w:space="0" w:color="auto"/>
        <w:bottom w:val="none" w:sz="0" w:space="0" w:color="auto"/>
        <w:right w:val="none" w:sz="0" w:space="0" w:color="auto"/>
      </w:divBdr>
    </w:div>
    <w:div w:id="604995070">
      <w:bodyDiv w:val="1"/>
      <w:marLeft w:val="0"/>
      <w:marRight w:val="0"/>
      <w:marTop w:val="0"/>
      <w:marBottom w:val="0"/>
      <w:divBdr>
        <w:top w:val="none" w:sz="0" w:space="0" w:color="auto"/>
        <w:left w:val="none" w:sz="0" w:space="0" w:color="auto"/>
        <w:bottom w:val="none" w:sz="0" w:space="0" w:color="auto"/>
        <w:right w:val="none" w:sz="0" w:space="0" w:color="auto"/>
      </w:divBdr>
    </w:div>
    <w:div w:id="677002643">
      <w:bodyDiv w:val="1"/>
      <w:marLeft w:val="0"/>
      <w:marRight w:val="0"/>
      <w:marTop w:val="0"/>
      <w:marBottom w:val="0"/>
      <w:divBdr>
        <w:top w:val="none" w:sz="0" w:space="0" w:color="auto"/>
        <w:left w:val="none" w:sz="0" w:space="0" w:color="auto"/>
        <w:bottom w:val="none" w:sz="0" w:space="0" w:color="auto"/>
        <w:right w:val="none" w:sz="0" w:space="0" w:color="auto"/>
      </w:divBdr>
    </w:div>
    <w:div w:id="796990286">
      <w:bodyDiv w:val="1"/>
      <w:marLeft w:val="0"/>
      <w:marRight w:val="0"/>
      <w:marTop w:val="0"/>
      <w:marBottom w:val="0"/>
      <w:divBdr>
        <w:top w:val="none" w:sz="0" w:space="0" w:color="auto"/>
        <w:left w:val="none" w:sz="0" w:space="0" w:color="auto"/>
        <w:bottom w:val="none" w:sz="0" w:space="0" w:color="auto"/>
        <w:right w:val="none" w:sz="0" w:space="0" w:color="auto"/>
      </w:divBdr>
    </w:div>
    <w:div w:id="807282956">
      <w:bodyDiv w:val="1"/>
      <w:marLeft w:val="0"/>
      <w:marRight w:val="0"/>
      <w:marTop w:val="0"/>
      <w:marBottom w:val="0"/>
      <w:divBdr>
        <w:top w:val="none" w:sz="0" w:space="0" w:color="auto"/>
        <w:left w:val="none" w:sz="0" w:space="0" w:color="auto"/>
        <w:bottom w:val="none" w:sz="0" w:space="0" w:color="auto"/>
        <w:right w:val="none" w:sz="0" w:space="0" w:color="auto"/>
      </w:divBdr>
    </w:div>
    <w:div w:id="885140879">
      <w:bodyDiv w:val="1"/>
      <w:marLeft w:val="0"/>
      <w:marRight w:val="0"/>
      <w:marTop w:val="0"/>
      <w:marBottom w:val="0"/>
      <w:divBdr>
        <w:top w:val="none" w:sz="0" w:space="0" w:color="auto"/>
        <w:left w:val="none" w:sz="0" w:space="0" w:color="auto"/>
        <w:bottom w:val="none" w:sz="0" w:space="0" w:color="auto"/>
        <w:right w:val="none" w:sz="0" w:space="0" w:color="auto"/>
      </w:divBdr>
    </w:div>
    <w:div w:id="950162038">
      <w:bodyDiv w:val="1"/>
      <w:marLeft w:val="0"/>
      <w:marRight w:val="0"/>
      <w:marTop w:val="0"/>
      <w:marBottom w:val="0"/>
      <w:divBdr>
        <w:top w:val="none" w:sz="0" w:space="0" w:color="auto"/>
        <w:left w:val="none" w:sz="0" w:space="0" w:color="auto"/>
        <w:bottom w:val="none" w:sz="0" w:space="0" w:color="auto"/>
        <w:right w:val="none" w:sz="0" w:space="0" w:color="auto"/>
      </w:divBdr>
    </w:div>
    <w:div w:id="1306738412">
      <w:bodyDiv w:val="1"/>
      <w:marLeft w:val="0"/>
      <w:marRight w:val="0"/>
      <w:marTop w:val="0"/>
      <w:marBottom w:val="0"/>
      <w:divBdr>
        <w:top w:val="none" w:sz="0" w:space="0" w:color="auto"/>
        <w:left w:val="none" w:sz="0" w:space="0" w:color="auto"/>
        <w:bottom w:val="none" w:sz="0" w:space="0" w:color="auto"/>
        <w:right w:val="none" w:sz="0" w:space="0" w:color="auto"/>
      </w:divBdr>
    </w:div>
    <w:div w:id="1464302028">
      <w:bodyDiv w:val="1"/>
      <w:marLeft w:val="0"/>
      <w:marRight w:val="0"/>
      <w:marTop w:val="0"/>
      <w:marBottom w:val="0"/>
      <w:divBdr>
        <w:top w:val="none" w:sz="0" w:space="0" w:color="auto"/>
        <w:left w:val="none" w:sz="0" w:space="0" w:color="auto"/>
        <w:bottom w:val="none" w:sz="0" w:space="0" w:color="auto"/>
        <w:right w:val="none" w:sz="0" w:space="0" w:color="auto"/>
      </w:divBdr>
      <w:divsChild>
        <w:div w:id="80641410">
          <w:marLeft w:val="0"/>
          <w:marRight w:val="0"/>
          <w:marTop w:val="0"/>
          <w:marBottom w:val="0"/>
          <w:divBdr>
            <w:top w:val="single" w:sz="6" w:space="4" w:color="auto"/>
            <w:left w:val="single" w:sz="6" w:space="4" w:color="auto"/>
            <w:bottom w:val="single" w:sz="6" w:space="4" w:color="auto"/>
            <w:right w:val="single" w:sz="6" w:space="4" w:color="auto"/>
          </w:divBdr>
          <w:divsChild>
            <w:div w:id="259415630">
              <w:marLeft w:val="0"/>
              <w:marRight w:val="0"/>
              <w:marTop w:val="0"/>
              <w:marBottom w:val="0"/>
              <w:divBdr>
                <w:top w:val="none" w:sz="0" w:space="0" w:color="auto"/>
                <w:left w:val="none" w:sz="0" w:space="0" w:color="auto"/>
                <w:bottom w:val="none" w:sz="0" w:space="0" w:color="auto"/>
                <w:right w:val="none" w:sz="0" w:space="0" w:color="auto"/>
              </w:divBdr>
              <w:divsChild>
                <w:div w:id="1592352011">
                  <w:marLeft w:val="0"/>
                  <w:marRight w:val="0"/>
                  <w:marTop w:val="0"/>
                  <w:marBottom w:val="0"/>
                  <w:divBdr>
                    <w:top w:val="none" w:sz="0" w:space="0" w:color="auto"/>
                    <w:left w:val="none" w:sz="0" w:space="0" w:color="auto"/>
                    <w:bottom w:val="none" w:sz="0" w:space="0" w:color="auto"/>
                    <w:right w:val="none" w:sz="0" w:space="0" w:color="auto"/>
                  </w:divBdr>
                  <w:divsChild>
                    <w:div w:id="13912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52">
              <w:marLeft w:val="0"/>
              <w:marRight w:val="0"/>
              <w:marTop w:val="0"/>
              <w:marBottom w:val="0"/>
              <w:divBdr>
                <w:top w:val="none" w:sz="0" w:space="0" w:color="auto"/>
                <w:left w:val="none" w:sz="0" w:space="0" w:color="auto"/>
                <w:bottom w:val="none" w:sz="0" w:space="0" w:color="auto"/>
                <w:right w:val="none" w:sz="0" w:space="0" w:color="auto"/>
              </w:divBdr>
              <w:divsChild>
                <w:div w:id="1760561496">
                  <w:marLeft w:val="0"/>
                  <w:marRight w:val="0"/>
                  <w:marTop w:val="0"/>
                  <w:marBottom w:val="0"/>
                  <w:divBdr>
                    <w:top w:val="none" w:sz="0" w:space="0" w:color="auto"/>
                    <w:left w:val="none" w:sz="0" w:space="0" w:color="auto"/>
                    <w:bottom w:val="none" w:sz="0" w:space="0" w:color="auto"/>
                    <w:right w:val="none" w:sz="0" w:space="0" w:color="auto"/>
                  </w:divBdr>
                  <w:divsChild>
                    <w:div w:id="2103868454">
                      <w:marLeft w:val="0"/>
                      <w:marRight w:val="0"/>
                      <w:marTop w:val="0"/>
                      <w:marBottom w:val="0"/>
                      <w:divBdr>
                        <w:top w:val="single" w:sz="6" w:space="0" w:color="CFCFCF"/>
                        <w:left w:val="single" w:sz="6" w:space="0" w:color="CFCFCF"/>
                        <w:bottom w:val="single" w:sz="6" w:space="0" w:color="CFCFCF"/>
                        <w:right w:val="single" w:sz="6" w:space="0" w:color="CFCFCF"/>
                      </w:divBdr>
                      <w:divsChild>
                        <w:div w:id="1230194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068676">
          <w:marLeft w:val="0"/>
          <w:marRight w:val="0"/>
          <w:marTop w:val="0"/>
          <w:marBottom w:val="0"/>
          <w:divBdr>
            <w:top w:val="single" w:sz="6" w:space="4" w:color="auto"/>
            <w:left w:val="single" w:sz="6" w:space="4" w:color="auto"/>
            <w:bottom w:val="single" w:sz="6" w:space="4" w:color="auto"/>
            <w:right w:val="single" w:sz="6" w:space="4" w:color="auto"/>
          </w:divBdr>
          <w:divsChild>
            <w:div w:id="755634244">
              <w:marLeft w:val="0"/>
              <w:marRight w:val="0"/>
              <w:marTop w:val="0"/>
              <w:marBottom w:val="0"/>
              <w:divBdr>
                <w:top w:val="none" w:sz="0" w:space="0" w:color="auto"/>
                <w:left w:val="none" w:sz="0" w:space="0" w:color="auto"/>
                <w:bottom w:val="none" w:sz="0" w:space="0" w:color="auto"/>
                <w:right w:val="none" w:sz="0" w:space="0" w:color="auto"/>
              </w:divBdr>
              <w:divsChild>
                <w:div w:id="544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5470">
          <w:marLeft w:val="0"/>
          <w:marRight w:val="0"/>
          <w:marTop w:val="0"/>
          <w:marBottom w:val="0"/>
          <w:divBdr>
            <w:top w:val="single" w:sz="6" w:space="4" w:color="auto"/>
            <w:left w:val="single" w:sz="6" w:space="4" w:color="auto"/>
            <w:bottom w:val="single" w:sz="6" w:space="4" w:color="auto"/>
            <w:right w:val="single" w:sz="6" w:space="4" w:color="auto"/>
          </w:divBdr>
          <w:divsChild>
            <w:div w:id="551693273">
              <w:marLeft w:val="0"/>
              <w:marRight w:val="0"/>
              <w:marTop w:val="0"/>
              <w:marBottom w:val="0"/>
              <w:divBdr>
                <w:top w:val="none" w:sz="0" w:space="0" w:color="auto"/>
                <w:left w:val="none" w:sz="0" w:space="0" w:color="auto"/>
                <w:bottom w:val="none" w:sz="0" w:space="0" w:color="auto"/>
                <w:right w:val="none" w:sz="0" w:space="0" w:color="auto"/>
              </w:divBdr>
              <w:divsChild>
                <w:div w:id="1939673974">
                  <w:marLeft w:val="0"/>
                  <w:marRight w:val="0"/>
                  <w:marTop w:val="0"/>
                  <w:marBottom w:val="0"/>
                  <w:divBdr>
                    <w:top w:val="none" w:sz="0" w:space="0" w:color="auto"/>
                    <w:left w:val="none" w:sz="0" w:space="0" w:color="auto"/>
                    <w:bottom w:val="none" w:sz="0" w:space="0" w:color="auto"/>
                    <w:right w:val="none" w:sz="0" w:space="0" w:color="auto"/>
                  </w:divBdr>
                  <w:divsChild>
                    <w:div w:id="1244341774">
                      <w:marLeft w:val="0"/>
                      <w:marRight w:val="0"/>
                      <w:marTop w:val="0"/>
                      <w:marBottom w:val="0"/>
                      <w:divBdr>
                        <w:top w:val="single" w:sz="6" w:space="0" w:color="CFCFCF"/>
                        <w:left w:val="single" w:sz="6" w:space="0" w:color="CFCFCF"/>
                        <w:bottom w:val="single" w:sz="6" w:space="0" w:color="CFCFCF"/>
                        <w:right w:val="single" w:sz="6" w:space="0" w:color="CFCFCF"/>
                      </w:divBdr>
                      <w:divsChild>
                        <w:div w:id="221059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4883728">
              <w:marLeft w:val="0"/>
              <w:marRight w:val="0"/>
              <w:marTop w:val="0"/>
              <w:marBottom w:val="0"/>
              <w:divBdr>
                <w:top w:val="none" w:sz="0" w:space="0" w:color="auto"/>
                <w:left w:val="none" w:sz="0" w:space="0" w:color="auto"/>
                <w:bottom w:val="none" w:sz="0" w:space="0" w:color="auto"/>
                <w:right w:val="none" w:sz="0" w:space="0" w:color="auto"/>
              </w:divBdr>
              <w:divsChild>
                <w:div w:id="948976786">
                  <w:marLeft w:val="0"/>
                  <w:marRight w:val="0"/>
                  <w:marTop w:val="0"/>
                  <w:marBottom w:val="0"/>
                  <w:divBdr>
                    <w:top w:val="none" w:sz="0" w:space="0" w:color="auto"/>
                    <w:left w:val="none" w:sz="0" w:space="0" w:color="auto"/>
                    <w:bottom w:val="none" w:sz="0" w:space="0" w:color="auto"/>
                    <w:right w:val="none" w:sz="0" w:space="0" w:color="auto"/>
                  </w:divBdr>
                  <w:divsChild>
                    <w:div w:id="12045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4634">
          <w:marLeft w:val="0"/>
          <w:marRight w:val="0"/>
          <w:marTop w:val="0"/>
          <w:marBottom w:val="0"/>
          <w:divBdr>
            <w:top w:val="single" w:sz="6" w:space="4" w:color="auto"/>
            <w:left w:val="single" w:sz="6" w:space="4" w:color="auto"/>
            <w:bottom w:val="single" w:sz="6" w:space="4" w:color="auto"/>
            <w:right w:val="single" w:sz="6" w:space="4" w:color="auto"/>
          </w:divBdr>
          <w:divsChild>
            <w:div w:id="362370178">
              <w:marLeft w:val="0"/>
              <w:marRight w:val="0"/>
              <w:marTop w:val="0"/>
              <w:marBottom w:val="0"/>
              <w:divBdr>
                <w:top w:val="none" w:sz="0" w:space="0" w:color="auto"/>
                <w:left w:val="none" w:sz="0" w:space="0" w:color="auto"/>
                <w:bottom w:val="none" w:sz="0" w:space="0" w:color="auto"/>
                <w:right w:val="none" w:sz="0" w:space="0" w:color="auto"/>
              </w:divBdr>
              <w:divsChild>
                <w:div w:id="1740402443">
                  <w:marLeft w:val="0"/>
                  <w:marRight w:val="0"/>
                  <w:marTop w:val="0"/>
                  <w:marBottom w:val="0"/>
                  <w:divBdr>
                    <w:top w:val="none" w:sz="0" w:space="0" w:color="auto"/>
                    <w:left w:val="none" w:sz="0" w:space="0" w:color="auto"/>
                    <w:bottom w:val="none" w:sz="0" w:space="0" w:color="auto"/>
                    <w:right w:val="none" w:sz="0" w:space="0" w:color="auto"/>
                  </w:divBdr>
                  <w:divsChild>
                    <w:div w:id="578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8855">
              <w:marLeft w:val="0"/>
              <w:marRight w:val="0"/>
              <w:marTop w:val="0"/>
              <w:marBottom w:val="0"/>
              <w:divBdr>
                <w:top w:val="none" w:sz="0" w:space="0" w:color="auto"/>
                <w:left w:val="none" w:sz="0" w:space="0" w:color="auto"/>
                <w:bottom w:val="none" w:sz="0" w:space="0" w:color="auto"/>
                <w:right w:val="none" w:sz="0" w:space="0" w:color="auto"/>
              </w:divBdr>
              <w:divsChild>
                <w:div w:id="1847212095">
                  <w:marLeft w:val="0"/>
                  <w:marRight w:val="0"/>
                  <w:marTop w:val="0"/>
                  <w:marBottom w:val="0"/>
                  <w:divBdr>
                    <w:top w:val="none" w:sz="0" w:space="0" w:color="auto"/>
                    <w:left w:val="none" w:sz="0" w:space="0" w:color="auto"/>
                    <w:bottom w:val="none" w:sz="0" w:space="0" w:color="auto"/>
                    <w:right w:val="none" w:sz="0" w:space="0" w:color="auto"/>
                  </w:divBdr>
                  <w:divsChild>
                    <w:div w:id="795559950">
                      <w:marLeft w:val="0"/>
                      <w:marRight w:val="0"/>
                      <w:marTop w:val="0"/>
                      <w:marBottom w:val="0"/>
                      <w:divBdr>
                        <w:top w:val="single" w:sz="6" w:space="0" w:color="CFCFCF"/>
                        <w:left w:val="single" w:sz="6" w:space="0" w:color="CFCFCF"/>
                        <w:bottom w:val="single" w:sz="6" w:space="0" w:color="CFCFCF"/>
                        <w:right w:val="single" w:sz="6" w:space="0" w:color="CFCFCF"/>
                      </w:divBdr>
                      <w:divsChild>
                        <w:div w:id="196545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570664">
          <w:marLeft w:val="0"/>
          <w:marRight w:val="0"/>
          <w:marTop w:val="0"/>
          <w:marBottom w:val="0"/>
          <w:divBdr>
            <w:top w:val="single" w:sz="6" w:space="4" w:color="auto"/>
            <w:left w:val="single" w:sz="6" w:space="4" w:color="auto"/>
            <w:bottom w:val="single" w:sz="6" w:space="4" w:color="auto"/>
            <w:right w:val="single" w:sz="6" w:space="4" w:color="auto"/>
          </w:divBdr>
          <w:divsChild>
            <w:div w:id="386338931">
              <w:marLeft w:val="0"/>
              <w:marRight w:val="0"/>
              <w:marTop w:val="0"/>
              <w:marBottom w:val="0"/>
              <w:divBdr>
                <w:top w:val="none" w:sz="0" w:space="0" w:color="auto"/>
                <w:left w:val="none" w:sz="0" w:space="0" w:color="auto"/>
                <w:bottom w:val="none" w:sz="0" w:space="0" w:color="auto"/>
                <w:right w:val="none" w:sz="0" w:space="0" w:color="auto"/>
              </w:divBdr>
              <w:divsChild>
                <w:div w:id="148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4429">
          <w:marLeft w:val="0"/>
          <w:marRight w:val="0"/>
          <w:marTop w:val="0"/>
          <w:marBottom w:val="0"/>
          <w:divBdr>
            <w:top w:val="single" w:sz="6" w:space="4" w:color="auto"/>
            <w:left w:val="single" w:sz="6" w:space="4" w:color="auto"/>
            <w:bottom w:val="single" w:sz="6" w:space="4" w:color="auto"/>
            <w:right w:val="single" w:sz="6" w:space="4" w:color="auto"/>
          </w:divBdr>
          <w:divsChild>
            <w:div w:id="847212209">
              <w:marLeft w:val="0"/>
              <w:marRight w:val="0"/>
              <w:marTop w:val="0"/>
              <w:marBottom w:val="0"/>
              <w:divBdr>
                <w:top w:val="none" w:sz="0" w:space="0" w:color="auto"/>
                <w:left w:val="none" w:sz="0" w:space="0" w:color="auto"/>
                <w:bottom w:val="none" w:sz="0" w:space="0" w:color="auto"/>
                <w:right w:val="none" w:sz="0" w:space="0" w:color="auto"/>
              </w:divBdr>
              <w:divsChild>
                <w:div w:id="8015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6505">
          <w:marLeft w:val="0"/>
          <w:marRight w:val="0"/>
          <w:marTop w:val="0"/>
          <w:marBottom w:val="0"/>
          <w:divBdr>
            <w:top w:val="single" w:sz="6" w:space="4" w:color="auto"/>
            <w:left w:val="single" w:sz="6" w:space="4" w:color="auto"/>
            <w:bottom w:val="single" w:sz="6" w:space="4" w:color="auto"/>
            <w:right w:val="single" w:sz="6" w:space="4" w:color="auto"/>
          </w:divBdr>
          <w:divsChild>
            <w:div w:id="116410294">
              <w:marLeft w:val="0"/>
              <w:marRight w:val="0"/>
              <w:marTop w:val="0"/>
              <w:marBottom w:val="0"/>
              <w:divBdr>
                <w:top w:val="none" w:sz="0" w:space="0" w:color="auto"/>
                <w:left w:val="none" w:sz="0" w:space="0" w:color="auto"/>
                <w:bottom w:val="none" w:sz="0" w:space="0" w:color="auto"/>
                <w:right w:val="none" w:sz="0" w:space="0" w:color="auto"/>
              </w:divBdr>
              <w:divsChild>
                <w:div w:id="2013793181">
                  <w:marLeft w:val="0"/>
                  <w:marRight w:val="0"/>
                  <w:marTop w:val="0"/>
                  <w:marBottom w:val="0"/>
                  <w:divBdr>
                    <w:top w:val="none" w:sz="0" w:space="0" w:color="auto"/>
                    <w:left w:val="none" w:sz="0" w:space="0" w:color="auto"/>
                    <w:bottom w:val="none" w:sz="0" w:space="0" w:color="auto"/>
                    <w:right w:val="none" w:sz="0" w:space="0" w:color="auto"/>
                  </w:divBdr>
                  <w:divsChild>
                    <w:div w:id="862669629">
                      <w:marLeft w:val="0"/>
                      <w:marRight w:val="0"/>
                      <w:marTop w:val="0"/>
                      <w:marBottom w:val="0"/>
                      <w:divBdr>
                        <w:top w:val="single" w:sz="6" w:space="0" w:color="CFCFCF"/>
                        <w:left w:val="single" w:sz="6" w:space="0" w:color="CFCFCF"/>
                        <w:bottom w:val="single" w:sz="6" w:space="0" w:color="CFCFCF"/>
                        <w:right w:val="single" w:sz="6" w:space="0" w:color="CFCFCF"/>
                      </w:divBdr>
                      <w:divsChild>
                        <w:div w:id="14843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361242">
              <w:marLeft w:val="0"/>
              <w:marRight w:val="0"/>
              <w:marTop w:val="0"/>
              <w:marBottom w:val="0"/>
              <w:divBdr>
                <w:top w:val="none" w:sz="0" w:space="0" w:color="auto"/>
                <w:left w:val="none" w:sz="0" w:space="0" w:color="auto"/>
                <w:bottom w:val="none" w:sz="0" w:space="0" w:color="auto"/>
                <w:right w:val="none" w:sz="0" w:space="0" w:color="auto"/>
              </w:divBdr>
              <w:divsChild>
                <w:div w:id="1160579171">
                  <w:marLeft w:val="0"/>
                  <w:marRight w:val="0"/>
                  <w:marTop w:val="0"/>
                  <w:marBottom w:val="0"/>
                  <w:divBdr>
                    <w:top w:val="none" w:sz="0" w:space="0" w:color="auto"/>
                    <w:left w:val="none" w:sz="0" w:space="0" w:color="auto"/>
                    <w:bottom w:val="none" w:sz="0" w:space="0" w:color="auto"/>
                    <w:right w:val="none" w:sz="0" w:space="0" w:color="auto"/>
                  </w:divBdr>
                  <w:divsChild>
                    <w:div w:id="476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7888">
          <w:marLeft w:val="0"/>
          <w:marRight w:val="0"/>
          <w:marTop w:val="0"/>
          <w:marBottom w:val="0"/>
          <w:divBdr>
            <w:top w:val="single" w:sz="6" w:space="4" w:color="auto"/>
            <w:left w:val="single" w:sz="6" w:space="4" w:color="auto"/>
            <w:bottom w:val="single" w:sz="6" w:space="4" w:color="auto"/>
            <w:right w:val="single" w:sz="6" w:space="4" w:color="auto"/>
          </w:divBdr>
          <w:divsChild>
            <w:div w:id="984628322">
              <w:marLeft w:val="0"/>
              <w:marRight w:val="0"/>
              <w:marTop w:val="0"/>
              <w:marBottom w:val="0"/>
              <w:divBdr>
                <w:top w:val="none" w:sz="0" w:space="0" w:color="auto"/>
                <w:left w:val="none" w:sz="0" w:space="0" w:color="auto"/>
                <w:bottom w:val="none" w:sz="0" w:space="0" w:color="auto"/>
                <w:right w:val="none" w:sz="0" w:space="0" w:color="auto"/>
              </w:divBdr>
              <w:divsChild>
                <w:div w:id="843469818">
                  <w:marLeft w:val="0"/>
                  <w:marRight w:val="0"/>
                  <w:marTop w:val="0"/>
                  <w:marBottom w:val="0"/>
                  <w:divBdr>
                    <w:top w:val="none" w:sz="0" w:space="0" w:color="auto"/>
                    <w:left w:val="none" w:sz="0" w:space="0" w:color="auto"/>
                    <w:bottom w:val="none" w:sz="0" w:space="0" w:color="auto"/>
                    <w:right w:val="none" w:sz="0" w:space="0" w:color="auto"/>
                  </w:divBdr>
                  <w:divsChild>
                    <w:div w:id="3288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5405">
              <w:marLeft w:val="0"/>
              <w:marRight w:val="0"/>
              <w:marTop w:val="0"/>
              <w:marBottom w:val="0"/>
              <w:divBdr>
                <w:top w:val="none" w:sz="0" w:space="0" w:color="auto"/>
                <w:left w:val="none" w:sz="0" w:space="0" w:color="auto"/>
                <w:bottom w:val="none" w:sz="0" w:space="0" w:color="auto"/>
                <w:right w:val="none" w:sz="0" w:space="0" w:color="auto"/>
              </w:divBdr>
              <w:divsChild>
                <w:div w:id="120197404">
                  <w:marLeft w:val="0"/>
                  <w:marRight w:val="0"/>
                  <w:marTop w:val="0"/>
                  <w:marBottom w:val="0"/>
                  <w:divBdr>
                    <w:top w:val="none" w:sz="0" w:space="0" w:color="auto"/>
                    <w:left w:val="none" w:sz="0" w:space="0" w:color="auto"/>
                    <w:bottom w:val="none" w:sz="0" w:space="0" w:color="auto"/>
                    <w:right w:val="none" w:sz="0" w:space="0" w:color="auto"/>
                  </w:divBdr>
                  <w:divsChild>
                    <w:div w:id="1553809846">
                      <w:marLeft w:val="0"/>
                      <w:marRight w:val="0"/>
                      <w:marTop w:val="0"/>
                      <w:marBottom w:val="0"/>
                      <w:divBdr>
                        <w:top w:val="single" w:sz="6" w:space="0" w:color="CFCFCF"/>
                        <w:left w:val="single" w:sz="6" w:space="0" w:color="CFCFCF"/>
                        <w:bottom w:val="single" w:sz="6" w:space="0" w:color="CFCFCF"/>
                        <w:right w:val="single" w:sz="6" w:space="0" w:color="CFCFCF"/>
                      </w:divBdr>
                      <w:divsChild>
                        <w:div w:id="210641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5354636">
          <w:marLeft w:val="0"/>
          <w:marRight w:val="0"/>
          <w:marTop w:val="0"/>
          <w:marBottom w:val="0"/>
          <w:divBdr>
            <w:top w:val="single" w:sz="6" w:space="4" w:color="auto"/>
            <w:left w:val="single" w:sz="6" w:space="4" w:color="auto"/>
            <w:bottom w:val="single" w:sz="6" w:space="4" w:color="auto"/>
            <w:right w:val="single" w:sz="6" w:space="4" w:color="auto"/>
          </w:divBdr>
          <w:divsChild>
            <w:div w:id="925500687">
              <w:marLeft w:val="0"/>
              <w:marRight w:val="0"/>
              <w:marTop w:val="0"/>
              <w:marBottom w:val="0"/>
              <w:divBdr>
                <w:top w:val="none" w:sz="0" w:space="0" w:color="auto"/>
                <w:left w:val="none" w:sz="0" w:space="0" w:color="auto"/>
                <w:bottom w:val="none" w:sz="0" w:space="0" w:color="auto"/>
                <w:right w:val="none" w:sz="0" w:space="0" w:color="auto"/>
              </w:divBdr>
              <w:divsChild>
                <w:div w:id="1762219933">
                  <w:marLeft w:val="0"/>
                  <w:marRight w:val="0"/>
                  <w:marTop w:val="0"/>
                  <w:marBottom w:val="0"/>
                  <w:divBdr>
                    <w:top w:val="none" w:sz="0" w:space="0" w:color="auto"/>
                    <w:left w:val="none" w:sz="0" w:space="0" w:color="auto"/>
                    <w:bottom w:val="none" w:sz="0" w:space="0" w:color="auto"/>
                    <w:right w:val="none" w:sz="0" w:space="0" w:color="auto"/>
                  </w:divBdr>
                  <w:divsChild>
                    <w:div w:id="789935091">
                      <w:marLeft w:val="0"/>
                      <w:marRight w:val="0"/>
                      <w:marTop w:val="0"/>
                      <w:marBottom w:val="0"/>
                      <w:divBdr>
                        <w:top w:val="single" w:sz="6" w:space="0" w:color="CFCFCF"/>
                        <w:left w:val="single" w:sz="6" w:space="0" w:color="CFCFCF"/>
                        <w:bottom w:val="single" w:sz="6" w:space="0" w:color="CFCFCF"/>
                        <w:right w:val="single" w:sz="6" w:space="0" w:color="CFCFCF"/>
                      </w:divBdr>
                      <w:divsChild>
                        <w:div w:id="1348751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715930">
              <w:marLeft w:val="0"/>
              <w:marRight w:val="0"/>
              <w:marTop w:val="0"/>
              <w:marBottom w:val="0"/>
              <w:divBdr>
                <w:top w:val="none" w:sz="0" w:space="0" w:color="auto"/>
                <w:left w:val="none" w:sz="0" w:space="0" w:color="auto"/>
                <w:bottom w:val="none" w:sz="0" w:space="0" w:color="auto"/>
                <w:right w:val="none" w:sz="0" w:space="0" w:color="auto"/>
              </w:divBdr>
              <w:divsChild>
                <w:div w:id="943684529">
                  <w:marLeft w:val="0"/>
                  <w:marRight w:val="0"/>
                  <w:marTop w:val="0"/>
                  <w:marBottom w:val="0"/>
                  <w:divBdr>
                    <w:top w:val="none" w:sz="0" w:space="0" w:color="auto"/>
                    <w:left w:val="none" w:sz="0" w:space="0" w:color="auto"/>
                    <w:bottom w:val="none" w:sz="0" w:space="0" w:color="auto"/>
                    <w:right w:val="none" w:sz="0" w:space="0" w:color="auto"/>
                  </w:divBdr>
                  <w:divsChild>
                    <w:div w:id="561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7313">
          <w:marLeft w:val="0"/>
          <w:marRight w:val="0"/>
          <w:marTop w:val="0"/>
          <w:marBottom w:val="0"/>
          <w:divBdr>
            <w:top w:val="single" w:sz="6" w:space="4" w:color="auto"/>
            <w:left w:val="single" w:sz="6" w:space="4" w:color="auto"/>
            <w:bottom w:val="single" w:sz="6" w:space="4" w:color="auto"/>
            <w:right w:val="single" w:sz="6" w:space="4" w:color="auto"/>
          </w:divBdr>
          <w:divsChild>
            <w:div w:id="478351595">
              <w:marLeft w:val="0"/>
              <w:marRight w:val="0"/>
              <w:marTop w:val="0"/>
              <w:marBottom w:val="0"/>
              <w:divBdr>
                <w:top w:val="none" w:sz="0" w:space="0" w:color="auto"/>
                <w:left w:val="none" w:sz="0" w:space="0" w:color="auto"/>
                <w:bottom w:val="none" w:sz="0" w:space="0" w:color="auto"/>
                <w:right w:val="none" w:sz="0" w:space="0" w:color="auto"/>
              </w:divBdr>
              <w:divsChild>
                <w:div w:id="840702732">
                  <w:marLeft w:val="0"/>
                  <w:marRight w:val="0"/>
                  <w:marTop w:val="0"/>
                  <w:marBottom w:val="0"/>
                  <w:divBdr>
                    <w:top w:val="none" w:sz="0" w:space="0" w:color="auto"/>
                    <w:left w:val="none" w:sz="0" w:space="0" w:color="auto"/>
                    <w:bottom w:val="none" w:sz="0" w:space="0" w:color="auto"/>
                    <w:right w:val="none" w:sz="0" w:space="0" w:color="auto"/>
                  </w:divBdr>
                  <w:divsChild>
                    <w:div w:id="2085297172">
                      <w:marLeft w:val="0"/>
                      <w:marRight w:val="0"/>
                      <w:marTop w:val="0"/>
                      <w:marBottom w:val="0"/>
                      <w:divBdr>
                        <w:top w:val="single" w:sz="6" w:space="0" w:color="CFCFCF"/>
                        <w:left w:val="single" w:sz="6" w:space="0" w:color="CFCFCF"/>
                        <w:bottom w:val="single" w:sz="6" w:space="0" w:color="CFCFCF"/>
                        <w:right w:val="single" w:sz="6" w:space="0" w:color="CFCFCF"/>
                      </w:divBdr>
                      <w:divsChild>
                        <w:div w:id="579485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1791173">
              <w:marLeft w:val="0"/>
              <w:marRight w:val="0"/>
              <w:marTop w:val="0"/>
              <w:marBottom w:val="0"/>
              <w:divBdr>
                <w:top w:val="none" w:sz="0" w:space="0" w:color="auto"/>
                <w:left w:val="none" w:sz="0" w:space="0" w:color="auto"/>
                <w:bottom w:val="none" w:sz="0" w:space="0" w:color="auto"/>
                <w:right w:val="none" w:sz="0" w:space="0" w:color="auto"/>
              </w:divBdr>
              <w:divsChild>
                <w:div w:id="1159691217">
                  <w:marLeft w:val="0"/>
                  <w:marRight w:val="0"/>
                  <w:marTop w:val="0"/>
                  <w:marBottom w:val="0"/>
                  <w:divBdr>
                    <w:top w:val="none" w:sz="0" w:space="0" w:color="auto"/>
                    <w:left w:val="none" w:sz="0" w:space="0" w:color="auto"/>
                    <w:bottom w:val="none" w:sz="0" w:space="0" w:color="auto"/>
                    <w:right w:val="none" w:sz="0" w:space="0" w:color="auto"/>
                  </w:divBdr>
                  <w:divsChild>
                    <w:div w:id="3520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3515">
          <w:marLeft w:val="0"/>
          <w:marRight w:val="0"/>
          <w:marTop w:val="0"/>
          <w:marBottom w:val="0"/>
          <w:divBdr>
            <w:top w:val="single" w:sz="6" w:space="4" w:color="auto"/>
            <w:left w:val="single" w:sz="6" w:space="4" w:color="auto"/>
            <w:bottom w:val="single" w:sz="6" w:space="4" w:color="auto"/>
            <w:right w:val="single" w:sz="6" w:space="4" w:color="auto"/>
          </w:divBdr>
          <w:divsChild>
            <w:div w:id="137036568">
              <w:marLeft w:val="0"/>
              <w:marRight w:val="0"/>
              <w:marTop w:val="0"/>
              <w:marBottom w:val="0"/>
              <w:divBdr>
                <w:top w:val="none" w:sz="0" w:space="0" w:color="auto"/>
                <w:left w:val="none" w:sz="0" w:space="0" w:color="auto"/>
                <w:bottom w:val="none" w:sz="0" w:space="0" w:color="auto"/>
                <w:right w:val="none" w:sz="0" w:space="0" w:color="auto"/>
              </w:divBdr>
              <w:divsChild>
                <w:div w:id="1680883563">
                  <w:marLeft w:val="0"/>
                  <w:marRight w:val="0"/>
                  <w:marTop w:val="0"/>
                  <w:marBottom w:val="0"/>
                  <w:divBdr>
                    <w:top w:val="none" w:sz="0" w:space="0" w:color="auto"/>
                    <w:left w:val="none" w:sz="0" w:space="0" w:color="auto"/>
                    <w:bottom w:val="none" w:sz="0" w:space="0" w:color="auto"/>
                    <w:right w:val="none" w:sz="0" w:space="0" w:color="auto"/>
                  </w:divBdr>
                  <w:divsChild>
                    <w:div w:id="1939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965">
              <w:marLeft w:val="0"/>
              <w:marRight w:val="0"/>
              <w:marTop w:val="0"/>
              <w:marBottom w:val="0"/>
              <w:divBdr>
                <w:top w:val="none" w:sz="0" w:space="0" w:color="auto"/>
                <w:left w:val="none" w:sz="0" w:space="0" w:color="auto"/>
                <w:bottom w:val="none" w:sz="0" w:space="0" w:color="auto"/>
                <w:right w:val="none" w:sz="0" w:space="0" w:color="auto"/>
              </w:divBdr>
              <w:divsChild>
                <w:div w:id="101339864">
                  <w:marLeft w:val="0"/>
                  <w:marRight w:val="0"/>
                  <w:marTop w:val="0"/>
                  <w:marBottom w:val="0"/>
                  <w:divBdr>
                    <w:top w:val="none" w:sz="0" w:space="0" w:color="auto"/>
                    <w:left w:val="none" w:sz="0" w:space="0" w:color="auto"/>
                    <w:bottom w:val="none" w:sz="0" w:space="0" w:color="auto"/>
                    <w:right w:val="none" w:sz="0" w:space="0" w:color="auto"/>
                  </w:divBdr>
                  <w:divsChild>
                    <w:div w:id="1932734651">
                      <w:marLeft w:val="0"/>
                      <w:marRight w:val="0"/>
                      <w:marTop w:val="0"/>
                      <w:marBottom w:val="0"/>
                      <w:divBdr>
                        <w:top w:val="single" w:sz="6" w:space="0" w:color="CFCFCF"/>
                        <w:left w:val="single" w:sz="6" w:space="0" w:color="CFCFCF"/>
                        <w:bottom w:val="single" w:sz="6" w:space="0" w:color="CFCFCF"/>
                        <w:right w:val="single" w:sz="6" w:space="0" w:color="CFCFCF"/>
                      </w:divBdr>
                      <w:divsChild>
                        <w:div w:id="1139763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836090">
          <w:marLeft w:val="0"/>
          <w:marRight w:val="0"/>
          <w:marTop w:val="0"/>
          <w:marBottom w:val="0"/>
          <w:divBdr>
            <w:top w:val="single" w:sz="6" w:space="4" w:color="auto"/>
            <w:left w:val="single" w:sz="6" w:space="4" w:color="auto"/>
            <w:bottom w:val="single" w:sz="6" w:space="4" w:color="auto"/>
            <w:right w:val="single" w:sz="6" w:space="4" w:color="auto"/>
          </w:divBdr>
          <w:divsChild>
            <w:div w:id="520514475">
              <w:marLeft w:val="0"/>
              <w:marRight w:val="0"/>
              <w:marTop w:val="0"/>
              <w:marBottom w:val="0"/>
              <w:divBdr>
                <w:top w:val="none" w:sz="0" w:space="0" w:color="auto"/>
                <w:left w:val="none" w:sz="0" w:space="0" w:color="auto"/>
                <w:bottom w:val="none" w:sz="0" w:space="0" w:color="auto"/>
                <w:right w:val="none" w:sz="0" w:space="0" w:color="auto"/>
              </w:divBdr>
              <w:divsChild>
                <w:div w:id="25448277">
                  <w:marLeft w:val="0"/>
                  <w:marRight w:val="0"/>
                  <w:marTop w:val="0"/>
                  <w:marBottom w:val="0"/>
                  <w:divBdr>
                    <w:top w:val="none" w:sz="0" w:space="0" w:color="auto"/>
                    <w:left w:val="none" w:sz="0" w:space="0" w:color="auto"/>
                    <w:bottom w:val="none" w:sz="0" w:space="0" w:color="auto"/>
                    <w:right w:val="none" w:sz="0" w:space="0" w:color="auto"/>
                  </w:divBdr>
                  <w:divsChild>
                    <w:div w:id="675884195">
                      <w:marLeft w:val="0"/>
                      <w:marRight w:val="0"/>
                      <w:marTop w:val="0"/>
                      <w:marBottom w:val="0"/>
                      <w:divBdr>
                        <w:top w:val="single" w:sz="6" w:space="0" w:color="CFCFCF"/>
                        <w:left w:val="single" w:sz="6" w:space="0" w:color="CFCFCF"/>
                        <w:bottom w:val="single" w:sz="6" w:space="0" w:color="CFCFCF"/>
                        <w:right w:val="single" w:sz="6" w:space="0" w:color="CFCFCF"/>
                      </w:divBdr>
                      <w:divsChild>
                        <w:div w:id="2002806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199901">
          <w:marLeft w:val="0"/>
          <w:marRight w:val="0"/>
          <w:marTop w:val="0"/>
          <w:marBottom w:val="0"/>
          <w:divBdr>
            <w:top w:val="single" w:sz="6" w:space="4" w:color="auto"/>
            <w:left w:val="single" w:sz="6" w:space="4" w:color="auto"/>
            <w:bottom w:val="single" w:sz="6" w:space="4" w:color="auto"/>
            <w:right w:val="single" w:sz="6" w:space="4" w:color="auto"/>
          </w:divBdr>
          <w:divsChild>
            <w:div w:id="34232939">
              <w:marLeft w:val="0"/>
              <w:marRight w:val="0"/>
              <w:marTop w:val="0"/>
              <w:marBottom w:val="0"/>
              <w:divBdr>
                <w:top w:val="none" w:sz="0" w:space="0" w:color="auto"/>
                <w:left w:val="none" w:sz="0" w:space="0" w:color="auto"/>
                <w:bottom w:val="none" w:sz="0" w:space="0" w:color="auto"/>
                <w:right w:val="none" w:sz="0" w:space="0" w:color="auto"/>
              </w:divBdr>
              <w:divsChild>
                <w:div w:id="640114615">
                  <w:marLeft w:val="0"/>
                  <w:marRight w:val="0"/>
                  <w:marTop w:val="0"/>
                  <w:marBottom w:val="0"/>
                  <w:divBdr>
                    <w:top w:val="none" w:sz="0" w:space="0" w:color="auto"/>
                    <w:left w:val="none" w:sz="0" w:space="0" w:color="auto"/>
                    <w:bottom w:val="none" w:sz="0" w:space="0" w:color="auto"/>
                    <w:right w:val="none" w:sz="0" w:space="0" w:color="auto"/>
                  </w:divBdr>
                  <w:divsChild>
                    <w:div w:id="899288269">
                      <w:marLeft w:val="0"/>
                      <w:marRight w:val="0"/>
                      <w:marTop w:val="0"/>
                      <w:marBottom w:val="0"/>
                      <w:divBdr>
                        <w:top w:val="single" w:sz="6" w:space="0" w:color="CFCFCF"/>
                        <w:left w:val="single" w:sz="6" w:space="0" w:color="CFCFCF"/>
                        <w:bottom w:val="single" w:sz="6" w:space="0" w:color="CFCFCF"/>
                        <w:right w:val="single" w:sz="6" w:space="0" w:color="CFCFCF"/>
                      </w:divBdr>
                      <w:divsChild>
                        <w:div w:id="2024696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2384849">
              <w:marLeft w:val="0"/>
              <w:marRight w:val="0"/>
              <w:marTop w:val="0"/>
              <w:marBottom w:val="0"/>
              <w:divBdr>
                <w:top w:val="none" w:sz="0" w:space="0" w:color="auto"/>
                <w:left w:val="none" w:sz="0" w:space="0" w:color="auto"/>
                <w:bottom w:val="none" w:sz="0" w:space="0" w:color="auto"/>
                <w:right w:val="none" w:sz="0" w:space="0" w:color="auto"/>
              </w:divBdr>
              <w:divsChild>
                <w:div w:id="1267345735">
                  <w:marLeft w:val="0"/>
                  <w:marRight w:val="0"/>
                  <w:marTop w:val="0"/>
                  <w:marBottom w:val="0"/>
                  <w:divBdr>
                    <w:top w:val="none" w:sz="0" w:space="0" w:color="auto"/>
                    <w:left w:val="none" w:sz="0" w:space="0" w:color="auto"/>
                    <w:bottom w:val="none" w:sz="0" w:space="0" w:color="auto"/>
                    <w:right w:val="none" w:sz="0" w:space="0" w:color="auto"/>
                  </w:divBdr>
                  <w:divsChild>
                    <w:div w:id="16304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7976">
          <w:marLeft w:val="0"/>
          <w:marRight w:val="0"/>
          <w:marTop w:val="0"/>
          <w:marBottom w:val="0"/>
          <w:divBdr>
            <w:top w:val="single" w:sz="6" w:space="4" w:color="auto"/>
            <w:left w:val="single" w:sz="6" w:space="4" w:color="auto"/>
            <w:bottom w:val="single" w:sz="6" w:space="4" w:color="auto"/>
            <w:right w:val="single" w:sz="6" w:space="4" w:color="auto"/>
          </w:divBdr>
          <w:divsChild>
            <w:div w:id="585457085">
              <w:marLeft w:val="0"/>
              <w:marRight w:val="0"/>
              <w:marTop w:val="0"/>
              <w:marBottom w:val="0"/>
              <w:divBdr>
                <w:top w:val="none" w:sz="0" w:space="0" w:color="auto"/>
                <w:left w:val="none" w:sz="0" w:space="0" w:color="auto"/>
                <w:bottom w:val="none" w:sz="0" w:space="0" w:color="auto"/>
                <w:right w:val="none" w:sz="0" w:space="0" w:color="auto"/>
              </w:divBdr>
              <w:divsChild>
                <w:div w:id="11928400">
                  <w:marLeft w:val="0"/>
                  <w:marRight w:val="0"/>
                  <w:marTop w:val="0"/>
                  <w:marBottom w:val="0"/>
                  <w:divBdr>
                    <w:top w:val="none" w:sz="0" w:space="0" w:color="auto"/>
                    <w:left w:val="none" w:sz="0" w:space="0" w:color="auto"/>
                    <w:bottom w:val="none" w:sz="0" w:space="0" w:color="auto"/>
                    <w:right w:val="none" w:sz="0" w:space="0" w:color="auto"/>
                  </w:divBdr>
                  <w:divsChild>
                    <w:div w:id="1112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3150">
              <w:marLeft w:val="0"/>
              <w:marRight w:val="0"/>
              <w:marTop w:val="0"/>
              <w:marBottom w:val="0"/>
              <w:divBdr>
                <w:top w:val="none" w:sz="0" w:space="0" w:color="auto"/>
                <w:left w:val="none" w:sz="0" w:space="0" w:color="auto"/>
                <w:bottom w:val="none" w:sz="0" w:space="0" w:color="auto"/>
                <w:right w:val="none" w:sz="0" w:space="0" w:color="auto"/>
              </w:divBdr>
              <w:divsChild>
                <w:div w:id="2005281039">
                  <w:marLeft w:val="0"/>
                  <w:marRight w:val="0"/>
                  <w:marTop w:val="0"/>
                  <w:marBottom w:val="0"/>
                  <w:divBdr>
                    <w:top w:val="none" w:sz="0" w:space="0" w:color="auto"/>
                    <w:left w:val="none" w:sz="0" w:space="0" w:color="auto"/>
                    <w:bottom w:val="none" w:sz="0" w:space="0" w:color="auto"/>
                    <w:right w:val="none" w:sz="0" w:space="0" w:color="auto"/>
                  </w:divBdr>
                  <w:divsChild>
                    <w:div w:id="799035734">
                      <w:marLeft w:val="0"/>
                      <w:marRight w:val="0"/>
                      <w:marTop w:val="0"/>
                      <w:marBottom w:val="0"/>
                      <w:divBdr>
                        <w:top w:val="single" w:sz="6" w:space="0" w:color="CFCFCF"/>
                        <w:left w:val="single" w:sz="6" w:space="0" w:color="CFCFCF"/>
                        <w:bottom w:val="single" w:sz="6" w:space="0" w:color="CFCFCF"/>
                        <w:right w:val="single" w:sz="6" w:space="0" w:color="CFCFCF"/>
                      </w:divBdr>
                      <w:divsChild>
                        <w:div w:id="188181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1540023">
          <w:marLeft w:val="0"/>
          <w:marRight w:val="0"/>
          <w:marTop w:val="0"/>
          <w:marBottom w:val="0"/>
          <w:divBdr>
            <w:top w:val="single" w:sz="6" w:space="4" w:color="auto"/>
            <w:left w:val="single" w:sz="6" w:space="4" w:color="auto"/>
            <w:bottom w:val="single" w:sz="6" w:space="4" w:color="auto"/>
            <w:right w:val="single" w:sz="6" w:space="4" w:color="auto"/>
          </w:divBdr>
          <w:divsChild>
            <w:div w:id="417946412">
              <w:marLeft w:val="0"/>
              <w:marRight w:val="0"/>
              <w:marTop w:val="0"/>
              <w:marBottom w:val="0"/>
              <w:divBdr>
                <w:top w:val="none" w:sz="0" w:space="0" w:color="auto"/>
                <w:left w:val="none" w:sz="0" w:space="0" w:color="auto"/>
                <w:bottom w:val="none" w:sz="0" w:space="0" w:color="auto"/>
                <w:right w:val="none" w:sz="0" w:space="0" w:color="auto"/>
              </w:divBdr>
              <w:divsChild>
                <w:div w:id="1901332197">
                  <w:marLeft w:val="0"/>
                  <w:marRight w:val="0"/>
                  <w:marTop w:val="0"/>
                  <w:marBottom w:val="0"/>
                  <w:divBdr>
                    <w:top w:val="none" w:sz="0" w:space="0" w:color="auto"/>
                    <w:left w:val="none" w:sz="0" w:space="0" w:color="auto"/>
                    <w:bottom w:val="none" w:sz="0" w:space="0" w:color="auto"/>
                    <w:right w:val="none" w:sz="0" w:space="0" w:color="auto"/>
                  </w:divBdr>
                  <w:divsChild>
                    <w:div w:id="2047220174">
                      <w:marLeft w:val="0"/>
                      <w:marRight w:val="0"/>
                      <w:marTop w:val="0"/>
                      <w:marBottom w:val="0"/>
                      <w:divBdr>
                        <w:top w:val="single" w:sz="6" w:space="0" w:color="CFCFCF"/>
                        <w:left w:val="single" w:sz="6" w:space="0" w:color="CFCFCF"/>
                        <w:bottom w:val="single" w:sz="6" w:space="0" w:color="CFCFCF"/>
                        <w:right w:val="single" w:sz="6" w:space="0" w:color="CFCFCF"/>
                      </w:divBdr>
                      <w:divsChild>
                        <w:div w:id="156382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7616656">
              <w:marLeft w:val="0"/>
              <w:marRight w:val="0"/>
              <w:marTop w:val="0"/>
              <w:marBottom w:val="0"/>
              <w:divBdr>
                <w:top w:val="none" w:sz="0" w:space="0" w:color="auto"/>
                <w:left w:val="none" w:sz="0" w:space="0" w:color="auto"/>
                <w:bottom w:val="none" w:sz="0" w:space="0" w:color="auto"/>
                <w:right w:val="none" w:sz="0" w:space="0" w:color="auto"/>
              </w:divBdr>
              <w:divsChild>
                <w:div w:id="1940946589">
                  <w:marLeft w:val="0"/>
                  <w:marRight w:val="0"/>
                  <w:marTop w:val="0"/>
                  <w:marBottom w:val="0"/>
                  <w:divBdr>
                    <w:top w:val="none" w:sz="0" w:space="0" w:color="auto"/>
                    <w:left w:val="none" w:sz="0" w:space="0" w:color="auto"/>
                    <w:bottom w:val="none" w:sz="0" w:space="0" w:color="auto"/>
                    <w:right w:val="none" w:sz="0" w:space="0" w:color="auto"/>
                  </w:divBdr>
                  <w:divsChild>
                    <w:div w:id="14946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4995">
          <w:marLeft w:val="0"/>
          <w:marRight w:val="0"/>
          <w:marTop w:val="0"/>
          <w:marBottom w:val="0"/>
          <w:divBdr>
            <w:top w:val="single" w:sz="6" w:space="4" w:color="auto"/>
            <w:left w:val="single" w:sz="6" w:space="4" w:color="auto"/>
            <w:bottom w:val="single" w:sz="6" w:space="4" w:color="auto"/>
            <w:right w:val="single" w:sz="6" w:space="4" w:color="auto"/>
          </w:divBdr>
          <w:divsChild>
            <w:div w:id="648290431">
              <w:marLeft w:val="0"/>
              <w:marRight w:val="0"/>
              <w:marTop w:val="0"/>
              <w:marBottom w:val="0"/>
              <w:divBdr>
                <w:top w:val="none" w:sz="0" w:space="0" w:color="auto"/>
                <w:left w:val="none" w:sz="0" w:space="0" w:color="auto"/>
                <w:bottom w:val="none" w:sz="0" w:space="0" w:color="auto"/>
                <w:right w:val="none" w:sz="0" w:space="0" w:color="auto"/>
              </w:divBdr>
              <w:divsChild>
                <w:div w:id="173570364">
                  <w:marLeft w:val="0"/>
                  <w:marRight w:val="0"/>
                  <w:marTop w:val="0"/>
                  <w:marBottom w:val="0"/>
                  <w:divBdr>
                    <w:top w:val="none" w:sz="0" w:space="0" w:color="auto"/>
                    <w:left w:val="none" w:sz="0" w:space="0" w:color="auto"/>
                    <w:bottom w:val="none" w:sz="0" w:space="0" w:color="auto"/>
                    <w:right w:val="none" w:sz="0" w:space="0" w:color="auto"/>
                  </w:divBdr>
                  <w:divsChild>
                    <w:div w:id="138151774">
                      <w:marLeft w:val="0"/>
                      <w:marRight w:val="0"/>
                      <w:marTop w:val="0"/>
                      <w:marBottom w:val="0"/>
                      <w:divBdr>
                        <w:top w:val="none" w:sz="0" w:space="0" w:color="auto"/>
                        <w:left w:val="none" w:sz="0" w:space="0" w:color="auto"/>
                        <w:bottom w:val="none" w:sz="0" w:space="0" w:color="auto"/>
                        <w:right w:val="none" w:sz="0" w:space="0" w:color="auto"/>
                      </w:divBdr>
                    </w:div>
                    <w:div w:id="2002461418">
                      <w:marLeft w:val="0"/>
                      <w:marRight w:val="0"/>
                      <w:marTop w:val="0"/>
                      <w:marBottom w:val="0"/>
                      <w:divBdr>
                        <w:top w:val="none" w:sz="0" w:space="0" w:color="auto"/>
                        <w:left w:val="none" w:sz="0" w:space="0" w:color="auto"/>
                        <w:bottom w:val="none" w:sz="0" w:space="0" w:color="auto"/>
                        <w:right w:val="none" w:sz="0" w:space="0" w:color="auto"/>
                      </w:divBdr>
                      <w:divsChild>
                        <w:div w:id="6965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4488">
              <w:marLeft w:val="0"/>
              <w:marRight w:val="0"/>
              <w:marTop w:val="0"/>
              <w:marBottom w:val="0"/>
              <w:divBdr>
                <w:top w:val="none" w:sz="0" w:space="0" w:color="auto"/>
                <w:left w:val="none" w:sz="0" w:space="0" w:color="auto"/>
                <w:bottom w:val="none" w:sz="0" w:space="0" w:color="auto"/>
                <w:right w:val="none" w:sz="0" w:space="0" w:color="auto"/>
              </w:divBdr>
              <w:divsChild>
                <w:div w:id="462386026">
                  <w:marLeft w:val="0"/>
                  <w:marRight w:val="0"/>
                  <w:marTop w:val="0"/>
                  <w:marBottom w:val="0"/>
                  <w:divBdr>
                    <w:top w:val="none" w:sz="0" w:space="0" w:color="auto"/>
                    <w:left w:val="none" w:sz="0" w:space="0" w:color="auto"/>
                    <w:bottom w:val="none" w:sz="0" w:space="0" w:color="auto"/>
                    <w:right w:val="none" w:sz="0" w:space="0" w:color="auto"/>
                  </w:divBdr>
                  <w:divsChild>
                    <w:div w:id="143546608">
                      <w:marLeft w:val="0"/>
                      <w:marRight w:val="0"/>
                      <w:marTop w:val="0"/>
                      <w:marBottom w:val="0"/>
                      <w:divBdr>
                        <w:top w:val="single" w:sz="6" w:space="0" w:color="CFCFCF"/>
                        <w:left w:val="single" w:sz="6" w:space="0" w:color="CFCFCF"/>
                        <w:bottom w:val="single" w:sz="6" w:space="0" w:color="CFCFCF"/>
                        <w:right w:val="single" w:sz="6" w:space="0" w:color="CFCFCF"/>
                      </w:divBdr>
                      <w:divsChild>
                        <w:div w:id="60484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1177055">
          <w:marLeft w:val="0"/>
          <w:marRight w:val="0"/>
          <w:marTop w:val="0"/>
          <w:marBottom w:val="0"/>
          <w:divBdr>
            <w:top w:val="single" w:sz="6" w:space="4" w:color="auto"/>
            <w:left w:val="single" w:sz="6" w:space="4" w:color="auto"/>
            <w:bottom w:val="single" w:sz="6" w:space="4" w:color="auto"/>
            <w:right w:val="single" w:sz="6" w:space="4" w:color="auto"/>
          </w:divBdr>
          <w:divsChild>
            <w:div w:id="549349">
              <w:marLeft w:val="0"/>
              <w:marRight w:val="0"/>
              <w:marTop w:val="0"/>
              <w:marBottom w:val="0"/>
              <w:divBdr>
                <w:top w:val="none" w:sz="0" w:space="0" w:color="auto"/>
                <w:left w:val="none" w:sz="0" w:space="0" w:color="auto"/>
                <w:bottom w:val="none" w:sz="0" w:space="0" w:color="auto"/>
                <w:right w:val="none" w:sz="0" w:space="0" w:color="auto"/>
              </w:divBdr>
              <w:divsChild>
                <w:div w:id="426116840">
                  <w:marLeft w:val="0"/>
                  <w:marRight w:val="0"/>
                  <w:marTop w:val="0"/>
                  <w:marBottom w:val="0"/>
                  <w:divBdr>
                    <w:top w:val="none" w:sz="0" w:space="0" w:color="auto"/>
                    <w:left w:val="none" w:sz="0" w:space="0" w:color="auto"/>
                    <w:bottom w:val="none" w:sz="0" w:space="0" w:color="auto"/>
                    <w:right w:val="none" w:sz="0" w:space="0" w:color="auto"/>
                  </w:divBdr>
                  <w:divsChild>
                    <w:div w:id="1676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2691">
              <w:marLeft w:val="0"/>
              <w:marRight w:val="0"/>
              <w:marTop w:val="0"/>
              <w:marBottom w:val="0"/>
              <w:divBdr>
                <w:top w:val="none" w:sz="0" w:space="0" w:color="auto"/>
                <w:left w:val="none" w:sz="0" w:space="0" w:color="auto"/>
                <w:bottom w:val="none" w:sz="0" w:space="0" w:color="auto"/>
                <w:right w:val="none" w:sz="0" w:space="0" w:color="auto"/>
              </w:divBdr>
              <w:divsChild>
                <w:div w:id="716274407">
                  <w:marLeft w:val="0"/>
                  <w:marRight w:val="0"/>
                  <w:marTop w:val="0"/>
                  <w:marBottom w:val="0"/>
                  <w:divBdr>
                    <w:top w:val="none" w:sz="0" w:space="0" w:color="auto"/>
                    <w:left w:val="none" w:sz="0" w:space="0" w:color="auto"/>
                    <w:bottom w:val="none" w:sz="0" w:space="0" w:color="auto"/>
                    <w:right w:val="none" w:sz="0" w:space="0" w:color="auto"/>
                  </w:divBdr>
                  <w:divsChild>
                    <w:div w:id="1557810863">
                      <w:marLeft w:val="0"/>
                      <w:marRight w:val="0"/>
                      <w:marTop w:val="0"/>
                      <w:marBottom w:val="0"/>
                      <w:divBdr>
                        <w:top w:val="single" w:sz="6" w:space="0" w:color="CFCFCF"/>
                        <w:left w:val="single" w:sz="6" w:space="0" w:color="CFCFCF"/>
                        <w:bottom w:val="single" w:sz="6" w:space="0" w:color="CFCFCF"/>
                        <w:right w:val="single" w:sz="6" w:space="0" w:color="CFCFCF"/>
                      </w:divBdr>
                      <w:divsChild>
                        <w:div w:id="1891728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841164">
          <w:marLeft w:val="0"/>
          <w:marRight w:val="0"/>
          <w:marTop w:val="0"/>
          <w:marBottom w:val="0"/>
          <w:divBdr>
            <w:top w:val="single" w:sz="6" w:space="4" w:color="auto"/>
            <w:left w:val="single" w:sz="6" w:space="4" w:color="auto"/>
            <w:bottom w:val="single" w:sz="6" w:space="4" w:color="auto"/>
            <w:right w:val="single" w:sz="6" w:space="4" w:color="auto"/>
          </w:divBdr>
          <w:divsChild>
            <w:div w:id="270550779">
              <w:marLeft w:val="0"/>
              <w:marRight w:val="0"/>
              <w:marTop w:val="0"/>
              <w:marBottom w:val="0"/>
              <w:divBdr>
                <w:top w:val="none" w:sz="0" w:space="0" w:color="auto"/>
                <w:left w:val="none" w:sz="0" w:space="0" w:color="auto"/>
                <w:bottom w:val="none" w:sz="0" w:space="0" w:color="auto"/>
                <w:right w:val="none" w:sz="0" w:space="0" w:color="auto"/>
              </w:divBdr>
              <w:divsChild>
                <w:div w:id="1663851170">
                  <w:marLeft w:val="0"/>
                  <w:marRight w:val="0"/>
                  <w:marTop w:val="0"/>
                  <w:marBottom w:val="0"/>
                  <w:divBdr>
                    <w:top w:val="none" w:sz="0" w:space="0" w:color="auto"/>
                    <w:left w:val="none" w:sz="0" w:space="0" w:color="auto"/>
                    <w:bottom w:val="none" w:sz="0" w:space="0" w:color="auto"/>
                    <w:right w:val="none" w:sz="0" w:space="0" w:color="auto"/>
                  </w:divBdr>
                  <w:divsChild>
                    <w:div w:id="1779137113">
                      <w:marLeft w:val="0"/>
                      <w:marRight w:val="0"/>
                      <w:marTop w:val="0"/>
                      <w:marBottom w:val="0"/>
                      <w:divBdr>
                        <w:top w:val="single" w:sz="6" w:space="0" w:color="CFCFCF"/>
                        <w:left w:val="single" w:sz="6" w:space="0" w:color="CFCFCF"/>
                        <w:bottom w:val="single" w:sz="6" w:space="0" w:color="CFCFCF"/>
                        <w:right w:val="single" w:sz="6" w:space="0" w:color="CFCFCF"/>
                      </w:divBdr>
                      <w:divsChild>
                        <w:div w:id="61421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856784">
              <w:marLeft w:val="0"/>
              <w:marRight w:val="0"/>
              <w:marTop w:val="0"/>
              <w:marBottom w:val="0"/>
              <w:divBdr>
                <w:top w:val="none" w:sz="0" w:space="0" w:color="auto"/>
                <w:left w:val="none" w:sz="0" w:space="0" w:color="auto"/>
                <w:bottom w:val="none" w:sz="0" w:space="0" w:color="auto"/>
                <w:right w:val="none" w:sz="0" w:space="0" w:color="auto"/>
              </w:divBdr>
              <w:divsChild>
                <w:div w:id="1493788941">
                  <w:marLeft w:val="0"/>
                  <w:marRight w:val="0"/>
                  <w:marTop w:val="0"/>
                  <w:marBottom w:val="0"/>
                  <w:divBdr>
                    <w:top w:val="none" w:sz="0" w:space="0" w:color="auto"/>
                    <w:left w:val="none" w:sz="0" w:space="0" w:color="auto"/>
                    <w:bottom w:val="none" w:sz="0" w:space="0" w:color="auto"/>
                    <w:right w:val="none" w:sz="0" w:space="0" w:color="auto"/>
                  </w:divBdr>
                  <w:divsChild>
                    <w:div w:id="8291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8769">
          <w:marLeft w:val="0"/>
          <w:marRight w:val="0"/>
          <w:marTop w:val="0"/>
          <w:marBottom w:val="0"/>
          <w:divBdr>
            <w:top w:val="single" w:sz="6" w:space="4" w:color="auto"/>
            <w:left w:val="single" w:sz="6" w:space="4" w:color="auto"/>
            <w:bottom w:val="single" w:sz="6" w:space="4" w:color="auto"/>
            <w:right w:val="single" w:sz="6" w:space="4" w:color="auto"/>
          </w:divBdr>
          <w:divsChild>
            <w:div w:id="116459162">
              <w:marLeft w:val="0"/>
              <w:marRight w:val="0"/>
              <w:marTop w:val="0"/>
              <w:marBottom w:val="0"/>
              <w:divBdr>
                <w:top w:val="none" w:sz="0" w:space="0" w:color="auto"/>
                <w:left w:val="none" w:sz="0" w:space="0" w:color="auto"/>
                <w:bottom w:val="none" w:sz="0" w:space="0" w:color="auto"/>
                <w:right w:val="none" w:sz="0" w:space="0" w:color="auto"/>
              </w:divBdr>
              <w:divsChild>
                <w:div w:id="1108113059">
                  <w:marLeft w:val="0"/>
                  <w:marRight w:val="0"/>
                  <w:marTop w:val="0"/>
                  <w:marBottom w:val="0"/>
                  <w:divBdr>
                    <w:top w:val="none" w:sz="0" w:space="0" w:color="auto"/>
                    <w:left w:val="none" w:sz="0" w:space="0" w:color="auto"/>
                    <w:bottom w:val="none" w:sz="0" w:space="0" w:color="auto"/>
                    <w:right w:val="none" w:sz="0" w:space="0" w:color="auto"/>
                  </w:divBdr>
                  <w:divsChild>
                    <w:div w:id="6725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434">
              <w:marLeft w:val="0"/>
              <w:marRight w:val="0"/>
              <w:marTop w:val="0"/>
              <w:marBottom w:val="0"/>
              <w:divBdr>
                <w:top w:val="none" w:sz="0" w:space="0" w:color="auto"/>
                <w:left w:val="none" w:sz="0" w:space="0" w:color="auto"/>
                <w:bottom w:val="none" w:sz="0" w:space="0" w:color="auto"/>
                <w:right w:val="none" w:sz="0" w:space="0" w:color="auto"/>
              </w:divBdr>
              <w:divsChild>
                <w:div w:id="708144703">
                  <w:marLeft w:val="0"/>
                  <w:marRight w:val="0"/>
                  <w:marTop w:val="0"/>
                  <w:marBottom w:val="0"/>
                  <w:divBdr>
                    <w:top w:val="none" w:sz="0" w:space="0" w:color="auto"/>
                    <w:left w:val="none" w:sz="0" w:space="0" w:color="auto"/>
                    <w:bottom w:val="none" w:sz="0" w:space="0" w:color="auto"/>
                    <w:right w:val="none" w:sz="0" w:space="0" w:color="auto"/>
                  </w:divBdr>
                  <w:divsChild>
                    <w:div w:id="1223104765">
                      <w:marLeft w:val="0"/>
                      <w:marRight w:val="0"/>
                      <w:marTop w:val="0"/>
                      <w:marBottom w:val="0"/>
                      <w:divBdr>
                        <w:top w:val="single" w:sz="6" w:space="0" w:color="CFCFCF"/>
                        <w:left w:val="single" w:sz="6" w:space="0" w:color="CFCFCF"/>
                        <w:bottom w:val="single" w:sz="6" w:space="0" w:color="CFCFCF"/>
                        <w:right w:val="single" w:sz="6" w:space="0" w:color="CFCFCF"/>
                      </w:divBdr>
                      <w:divsChild>
                        <w:div w:id="109925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496699">
          <w:marLeft w:val="0"/>
          <w:marRight w:val="0"/>
          <w:marTop w:val="0"/>
          <w:marBottom w:val="0"/>
          <w:divBdr>
            <w:top w:val="single" w:sz="6" w:space="4" w:color="auto"/>
            <w:left w:val="single" w:sz="6" w:space="4" w:color="auto"/>
            <w:bottom w:val="single" w:sz="6" w:space="4" w:color="auto"/>
            <w:right w:val="single" w:sz="6" w:space="4" w:color="auto"/>
          </w:divBdr>
          <w:divsChild>
            <w:div w:id="1009915537">
              <w:marLeft w:val="0"/>
              <w:marRight w:val="0"/>
              <w:marTop w:val="0"/>
              <w:marBottom w:val="0"/>
              <w:divBdr>
                <w:top w:val="none" w:sz="0" w:space="0" w:color="auto"/>
                <w:left w:val="none" w:sz="0" w:space="0" w:color="auto"/>
                <w:bottom w:val="none" w:sz="0" w:space="0" w:color="auto"/>
                <w:right w:val="none" w:sz="0" w:space="0" w:color="auto"/>
              </w:divBdr>
              <w:divsChild>
                <w:div w:id="3617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298">
          <w:marLeft w:val="0"/>
          <w:marRight w:val="0"/>
          <w:marTop w:val="0"/>
          <w:marBottom w:val="0"/>
          <w:divBdr>
            <w:top w:val="single" w:sz="6" w:space="4" w:color="auto"/>
            <w:left w:val="single" w:sz="6" w:space="4" w:color="auto"/>
            <w:bottom w:val="single" w:sz="6" w:space="4" w:color="auto"/>
            <w:right w:val="single" w:sz="6" w:space="4" w:color="auto"/>
          </w:divBdr>
          <w:divsChild>
            <w:div w:id="1519808458">
              <w:marLeft w:val="0"/>
              <w:marRight w:val="0"/>
              <w:marTop w:val="0"/>
              <w:marBottom w:val="0"/>
              <w:divBdr>
                <w:top w:val="none" w:sz="0" w:space="0" w:color="auto"/>
                <w:left w:val="none" w:sz="0" w:space="0" w:color="auto"/>
                <w:bottom w:val="none" w:sz="0" w:space="0" w:color="auto"/>
                <w:right w:val="none" w:sz="0" w:space="0" w:color="auto"/>
              </w:divBdr>
              <w:divsChild>
                <w:div w:id="1302543193">
                  <w:marLeft w:val="0"/>
                  <w:marRight w:val="0"/>
                  <w:marTop w:val="0"/>
                  <w:marBottom w:val="0"/>
                  <w:divBdr>
                    <w:top w:val="none" w:sz="0" w:space="0" w:color="auto"/>
                    <w:left w:val="none" w:sz="0" w:space="0" w:color="auto"/>
                    <w:bottom w:val="none" w:sz="0" w:space="0" w:color="auto"/>
                    <w:right w:val="none" w:sz="0" w:space="0" w:color="auto"/>
                  </w:divBdr>
                  <w:divsChild>
                    <w:div w:id="1210611736">
                      <w:marLeft w:val="0"/>
                      <w:marRight w:val="0"/>
                      <w:marTop w:val="0"/>
                      <w:marBottom w:val="0"/>
                      <w:divBdr>
                        <w:top w:val="single" w:sz="6" w:space="0" w:color="CFCFCF"/>
                        <w:left w:val="single" w:sz="6" w:space="0" w:color="CFCFCF"/>
                        <w:bottom w:val="single" w:sz="6" w:space="0" w:color="CFCFCF"/>
                        <w:right w:val="single" w:sz="6" w:space="0" w:color="CFCFCF"/>
                      </w:divBdr>
                      <w:divsChild>
                        <w:div w:id="1059209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339900">
          <w:marLeft w:val="0"/>
          <w:marRight w:val="0"/>
          <w:marTop w:val="0"/>
          <w:marBottom w:val="0"/>
          <w:divBdr>
            <w:top w:val="single" w:sz="6" w:space="4" w:color="auto"/>
            <w:left w:val="single" w:sz="6" w:space="4" w:color="auto"/>
            <w:bottom w:val="single" w:sz="6" w:space="4" w:color="auto"/>
            <w:right w:val="single" w:sz="6" w:space="4" w:color="auto"/>
          </w:divBdr>
          <w:divsChild>
            <w:div w:id="1325476205">
              <w:marLeft w:val="0"/>
              <w:marRight w:val="0"/>
              <w:marTop w:val="0"/>
              <w:marBottom w:val="0"/>
              <w:divBdr>
                <w:top w:val="none" w:sz="0" w:space="0" w:color="auto"/>
                <w:left w:val="none" w:sz="0" w:space="0" w:color="auto"/>
                <w:bottom w:val="none" w:sz="0" w:space="0" w:color="auto"/>
                <w:right w:val="none" w:sz="0" w:space="0" w:color="auto"/>
              </w:divBdr>
              <w:divsChild>
                <w:div w:id="95752862">
                  <w:marLeft w:val="0"/>
                  <w:marRight w:val="0"/>
                  <w:marTop w:val="0"/>
                  <w:marBottom w:val="0"/>
                  <w:divBdr>
                    <w:top w:val="none" w:sz="0" w:space="0" w:color="auto"/>
                    <w:left w:val="none" w:sz="0" w:space="0" w:color="auto"/>
                    <w:bottom w:val="none" w:sz="0" w:space="0" w:color="auto"/>
                    <w:right w:val="none" w:sz="0" w:space="0" w:color="auto"/>
                  </w:divBdr>
                  <w:divsChild>
                    <w:div w:id="953441777">
                      <w:marLeft w:val="0"/>
                      <w:marRight w:val="0"/>
                      <w:marTop w:val="0"/>
                      <w:marBottom w:val="0"/>
                      <w:divBdr>
                        <w:top w:val="single" w:sz="6" w:space="0" w:color="CFCFCF"/>
                        <w:left w:val="single" w:sz="6" w:space="0" w:color="CFCFCF"/>
                        <w:bottom w:val="single" w:sz="6" w:space="0" w:color="CFCFCF"/>
                        <w:right w:val="single" w:sz="6" w:space="0" w:color="CFCFCF"/>
                      </w:divBdr>
                      <w:divsChild>
                        <w:div w:id="1599950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369578">
          <w:marLeft w:val="0"/>
          <w:marRight w:val="0"/>
          <w:marTop w:val="0"/>
          <w:marBottom w:val="0"/>
          <w:divBdr>
            <w:top w:val="single" w:sz="6" w:space="4" w:color="auto"/>
            <w:left w:val="single" w:sz="6" w:space="4" w:color="auto"/>
            <w:bottom w:val="single" w:sz="6" w:space="4" w:color="auto"/>
            <w:right w:val="single" w:sz="6" w:space="4" w:color="auto"/>
          </w:divBdr>
          <w:divsChild>
            <w:div w:id="212931774">
              <w:marLeft w:val="0"/>
              <w:marRight w:val="0"/>
              <w:marTop w:val="0"/>
              <w:marBottom w:val="0"/>
              <w:divBdr>
                <w:top w:val="none" w:sz="0" w:space="0" w:color="auto"/>
                <w:left w:val="none" w:sz="0" w:space="0" w:color="auto"/>
                <w:bottom w:val="none" w:sz="0" w:space="0" w:color="auto"/>
                <w:right w:val="none" w:sz="0" w:space="0" w:color="auto"/>
              </w:divBdr>
              <w:divsChild>
                <w:div w:id="785469079">
                  <w:marLeft w:val="0"/>
                  <w:marRight w:val="0"/>
                  <w:marTop w:val="0"/>
                  <w:marBottom w:val="0"/>
                  <w:divBdr>
                    <w:top w:val="none" w:sz="0" w:space="0" w:color="auto"/>
                    <w:left w:val="none" w:sz="0" w:space="0" w:color="auto"/>
                    <w:bottom w:val="none" w:sz="0" w:space="0" w:color="auto"/>
                    <w:right w:val="none" w:sz="0" w:space="0" w:color="auto"/>
                  </w:divBdr>
                  <w:divsChild>
                    <w:div w:id="1056718">
                      <w:marLeft w:val="0"/>
                      <w:marRight w:val="0"/>
                      <w:marTop w:val="0"/>
                      <w:marBottom w:val="0"/>
                      <w:divBdr>
                        <w:top w:val="none" w:sz="0" w:space="0" w:color="auto"/>
                        <w:left w:val="none" w:sz="0" w:space="0" w:color="auto"/>
                        <w:bottom w:val="none" w:sz="0" w:space="0" w:color="auto"/>
                        <w:right w:val="none" w:sz="0" w:space="0" w:color="auto"/>
                      </w:divBdr>
                      <w:divsChild>
                        <w:div w:id="12153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157">
              <w:marLeft w:val="0"/>
              <w:marRight w:val="0"/>
              <w:marTop w:val="0"/>
              <w:marBottom w:val="0"/>
              <w:divBdr>
                <w:top w:val="none" w:sz="0" w:space="0" w:color="auto"/>
                <w:left w:val="none" w:sz="0" w:space="0" w:color="auto"/>
                <w:bottom w:val="none" w:sz="0" w:space="0" w:color="auto"/>
                <w:right w:val="none" w:sz="0" w:space="0" w:color="auto"/>
              </w:divBdr>
              <w:divsChild>
                <w:div w:id="619652770">
                  <w:marLeft w:val="0"/>
                  <w:marRight w:val="0"/>
                  <w:marTop w:val="0"/>
                  <w:marBottom w:val="0"/>
                  <w:divBdr>
                    <w:top w:val="none" w:sz="0" w:space="0" w:color="auto"/>
                    <w:left w:val="none" w:sz="0" w:space="0" w:color="auto"/>
                    <w:bottom w:val="none" w:sz="0" w:space="0" w:color="auto"/>
                    <w:right w:val="none" w:sz="0" w:space="0" w:color="auto"/>
                  </w:divBdr>
                  <w:divsChild>
                    <w:div w:id="473109736">
                      <w:marLeft w:val="0"/>
                      <w:marRight w:val="0"/>
                      <w:marTop w:val="0"/>
                      <w:marBottom w:val="0"/>
                      <w:divBdr>
                        <w:top w:val="single" w:sz="6" w:space="0" w:color="CFCFCF"/>
                        <w:left w:val="single" w:sz="6" w:space="0" w:color="CFCFCF"/>
                        <w:bottom w:val="single" w:sz="6" w:space="0" w:color="CFCFCF"/>
                        <w:right w:val="single" w:sz="6" w:space="0" w:color="CFCFCF"/>
                      </w:divBdr>
                      <w:divsChild>
                        <w:div w:id="1759864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600081">
          <w:marLeft w:val="0"/>
          <w:marRight w:val="0"/>
          <w:marTop w:val="0"/>
          <w:marBottom w:val="0"/>
          <w:divBdr>
            <w:top w:val="single" w:sz="6" w:space="4" w:color="auto"/>
            <w:left w:val="single" w:sz="6" w:space="4" w:color="auto"/>
            <w:bottom w:val="single" w:sz="6" w:space="4" w:color="auto"/>
            <w:right w:val="single" w:sz="6" w:space="4" w:color="auto"/>
          </w:divBdr>
          <w:divsChild>
            <w:div w:id="1604655712">
              <w:marLeft w:val="0"/>
              <w:marRight w:val="0"/>
              <w:marTop w:val="0"/>
              <w:marBottom w:val="0"/>
              <w:divBdr>
                <w:top w:val="none" w:sz="0" w:space="0" w:color="auto"/>
                <w:left w:val="none" w:sz="0" w:space="0" w:color="auto"/>
                <w:bottom w:val="none" w:sz="0" w:space="0" w:color="auto"/>
                <w:right w:val="none" w:sz="0" w:space="0" w:color="auto"/>
              </w:divBdr>
              <w:divsChild>
                <w:div w:id="1299190104">
                  <w:marLeft w:val="0"/>
                  <w:marRight w:val="0"/>
                  <w:marTop w:val="0"/>
                  <w:marBottom w:val="0"/>
                  <w:divBdr>
                    <w:top w:val="none" w:sz="0" w:space="0" w:color="auto"/>
                    <w:left w:val="none" w:sz="0" w:space="0" w:color="auto"/>
                    <w:bottom w:val="none" w:sz="0" w:space="0" w:color="auto"/>
                    <w:right w:val="none" w:sz="0" w:space="0" w:color="auto"/>
                  </w:divBdr>
                  <w:divsChild>
                    <w:div w:id="1239293699">
                      <w:marLeft w:val="0"/>
                      <w:marRight w:val="0"/>
                      <w:marTop w:val="0"/>
                      <w:marBottom w:val="0"/>
                      <w:divBdr>
                        <w:top w:val="single" w:sz="6" w:space="0" w:color="CFCFCF"/>
                        <w:left w:val="single" w:sz="6" w:space="0" w:color="CFCFCF"/>
                        <w:bottom w:val="single" w:sz="6" w:space="0" w:color="CFCFCF"/>
                        <w:right w:val="single" w:sz="6" w:space="0" w:color="CFCFCF"/>
                      </w:divBdr>
                      <w:divsChild>
                        <w:div w:id="1507818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216293">
          <w:marLeft w:val="0"/>
          <w:marRight w:val="0"/>
          <w:marTop w:val="0"/>
          <w:marBottom w:val="0"/>
          <w:divBdr>
            <w:top w:val="single" w:sz="6" w:space="4" w:color="auto"/>
            <w:left w:val="single" w:sz="6" w:space="4" w:color="auto"/>
            <w:bottom w:val="single" w:sz="6" w:space="4" w:color="auto"/>
            <w:right w:val="single" w:sz="6" w:space="4" w:color="auto"/>
          </w:divBdr>
          <w:divsChild>
            <w:div w:id="1134713007">
              <w:marLeft w:val="0"/>
              <w:marRight w:val="0"/>
              <w:marTop w:val="0"/>
              <w:marBottom w:val="0"/>
              <w:divBdr>
                <w:top w:val="none" w:sz="0" w:space="0" w:color="auto"/>
                <w:left w:val="none" w:sz="0" w:space="0" w:color="auto"/>
                <w:bottom w:val="none" w:sz="0" w:space="0" w:color="auto"/>
                <w:right w:val="none" w:sz="0" w:space="0" w:color="auto"/>
              </w:divBdr>
              <w:divsChild>
                <w:div w:id="971207606">
                  <w:marLeft w:val="0"/>
                  <w:marRight w:val="0"/>
                  <w:marTop w:val="0"/>
                  <w:marBottom w:val="0"/>
                  <w:divBdr>
                    <w:top w:val="none" w:sz="0" w:space="0" w:color="auto"/>
                    <w:left w:val="none" w:sz="0" w:space="0" w:color="auto"/>
                    <w:bottom w:val="none" w:sz="0" w:space="0" w:color="auto"/>
                    <w:right w:val="none" w:sz="0" w:space="0" w:color="auto"/>
                  </w:divBdr>
                  <w:divsChild>
                    <w:div w:id="1226526143">
                      <w:marLeft w:val="0"/>
                      <w:marRight w:val="0"/>
                      <w:marTop w:val="0"/>
                      <w:marBottom w:val="0"/>
                      <w:divBdr>
                        <w:top w:val="single" w:sz="6" w:space="0" w:color="CFCFCF"/>
                        <w:left w:val="single" w:sz="6" w:space="0" w:color="CFCFCF"/>
                        <w:bottom w:val="single" w:sz="6" w:space="0" w:color="CFCFCF"/>
                        <w:right w:val="single" w:sz="6" w:space="0" w:color="CFCFCF"/>
                      </w:divBdr>
                      <w:divsChild>
                        <w:div w:id="981613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4177232">
              <w:marLeft w:val="0"/>
              <w:marRight w:val="0"/>
              <w:marTop w:val="0"/>
              <w:marBottom w:val="0"/>
              <w:divBdr>
                <w:top w:val="none" w:sz="0" w:space="0" w:color="auto"/>
                <w:left w:val="none" w:sz="0" w:space="0" w:color="auto"/>
                <w:bottom w:val="none" w:sz="0" w:space="0" w:color="auto"/>
                <w:right w:val="none" w:sz="0" w:space="0" w:color="auto"/>
              </w:divBdr>
              <w:divsChild>
                <w:div w:id="1847092997">
                  <w:marLeft w:val="0"/>
                  <w:marRight w:val="0"/>
                  <w:marTop w:val="0"/>
                  <w:marBottom w:val="0"/>
                  <w:divBdr>
                    <w:top w:val="none" w:sz="0" w:space="0" w:color="auto"/>
                    <w:left w:val="none" w:sz="0" w:space="0" w:color="auto"/>
                    <w:bottom w:val="none" w:sz="0" w:space="0" w:color="auto"/>
                    <w:right w:val="none" w:sz="0" w:space="0" w:color="auto"/>
                  </w:divBdr>
                  <w:divsChild>
                    <w:div w:id="16619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82165">
          <w:marLeft w:val="0"/>
          <w:marRight w:val="0"/>
          <w:marTop w:val="0"/>
          <w:marBottom w:val="0"/>
          <w:divBdr>
            <w:top w:val="single" w:sz="6" w:space="4" w:color="auto"/>
            <w:left w:val="single" w:sz="6" w:space="4" w:color="auto"/>
            <w:bottom w:val="single" w:sz="6" w:space="4" w:color="auto"/>
            <w:right w:val="single" w:sz="6" w:space="4" w:color="auto"/>
          </w:divBdr>
          <w:divsChild>
            <w:div w:id="205683642">
              <w:marLeft w:val="0"/>
              <w:marRight w:val="0"/>
              <w:marTop w:val="0"/>
              <w:marBottom w:val="0"/>
              <w:divBdr>
                <w:top w:val="none" w:sz="0" w:space="0" w:color="auto"/>
                <w:left w:val="none" w:sz="0" w:space="0" w:color="auto"/>
                <w:bottom w:val="none" w:sz="0" w:space="0" w:color="auto"/>
                <w:right w:val="none" w:sz="0" w:space="0" w:color="auto"/>
              </w:divBdr>
              <w:divsChild>
                <w:div w:id="1366901425">
                  <w:marLeft w:val="0"/>
                  <w:marRight w:val="0"/>
                  <w:marTop w:val="0"/>
                  <w:marBottom w:val="0"/>
                  <w:divBdr>
                    <w:top w:val="none" w:sz="0" w:space="0" w:color="auto"/>
                    <w:left w:val="none" w:sz="0" w:space="0" w:color="auto"/>
                    <w:bottom w:val="none" w:sz="0" w:space="0" w:color="auto"/>
                    <w:right w:val="none" w:sz="0" w:space="0" w:color="auto"/>
                  </w:divBdr>
                  <w:divsChild>
                    <w:div w:id="1427268660">
                      <w:marLeft w:val="0"/>
                      <w:marRight w:val="0"/>
                      <w:marTop w:val="0"/>
                      <w:marBottom w:val="0"/>
                      <w:divBdr>
                        <w:top w:val="single" w:sz="6" w:space="0" w:color="CFCFCF"/>
                        <w:left w:val="single" w:sz="6" w:space="0" w:color="CFCFCF"/>
                        <w:bottom w:val="single" w:sz="6" w:space="0" w:color="CFCFCF"/>
                        <w:right w:val="single" w:sz="6" w:space="0" w:color="CFCFCF"/>
                      </w:divBdr>
                      <w:divsChild>
                        <w:div w:id="891035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235326">
              <w:marLeft w:val="0"/>
              <w:marRight w:val="0"/>
              <w:marTop w:val="0"/>
              <w:marBottom w:val="0"/>
              <w:divBdr>
                <w:top w:val="none" w:sz="0" w:space="0" w:color="auto"/>
                <w:left w:val="none" w:sz="0" w:space="0" w:color="auto"/>
                <w:bottom w:val="none" w:sz="0" w:space="0" w:color="auto"/>
                <w:right w:val="none" w:sz="0" w:space="0" w:color="auto"/>
              </w:divBdr>
              <w:divsChild>
                <w:div w:id="496920941">
                  <w:marLeft w:val="0"/>
                  <w:marRight w:val="0"/>
                  <w:marTop w:val="0"/>
                  <w:marBottom w:val="0"/>
                  <w:divBdr>
                    <w:top w:val="none" w:sz="0" w:space="0" w:color="auto"/>
                    <w:left w:val="none" w:sz="0" w:space="0" w:color="auto"/>
                    <w:bottom w:val="none" w:sz="0" w:space="0" w:color="auto"/>
                    <w:right w:val="none" w:sz="0" w:space="0" w:color="auto"/>
                  </w:divBdr>
                  <w:divsChild>
                    <w:div w:id="1496726576">
                      <w:marLeft w:val="0"/>
                      <w:marRight w:val="0"/>
                      <w:marTop w:val="0"/>
                      <w:marBottom w:val="0"/>
                      <w:divBdr>
                        <w:top w:val="none" w:sz="0" w:space="0" w:color="auto"/>
                        <w:left w:val="none" w:sz="0" w:space="0" w:color="auto"/>
                        <w:bottom w:val="none" w:sz="0" w:space="0" w:color="auto"/>
                        <w:right w:val="none" w:sz="0" w:space="0" w:color="auto"/>
                      </w:divBdr>
                      <w:divsChild>
                        <w:div w:id="11085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944121">
          <w:marLeft w:val="0"/>
          <w:marRight w:val="0"/>
          <w:marTop w:val="0"/>
          <w:marBottom w:val="0"/>
          <w:divBdr>
            <w:top w:val="single" w:sz="6" w:space="4" w:color="auto"/>
            <w:left w:val="single" w:sz="6" w:space="4" w:color="auto"/>
            <w:bottom w:val="single" w:sz="6" w:space="4" w:color="auto"/>
            <w:right w:val="single" w:sz="6" w:space="4" w:color="auto"/>
          </w:divBdr>
          <w:divsChild>
            <w:div w:id="290594360">
              <w:marLeft w:val="0"/>
              <w:marRight w:val="0"/>
              <w:marTop w:val="0"/>
              <w:marBottom w:val="0"/>
              <w:divBdr>
                <w:top w:val="none" w:sz="0" w:space="0" w:color="auto"/>
                <w:left w:val="none" w:sz="0" w:space="0" w:color="auto"/>
                <w:bottom w:val="none" w:sz="0" w:space="0" w:color="auto"/>
                <w:right w:val="none" w:sz="0" w:space="0" w:color="auto"/>
              </w:divBdr>
              <w:divsChild>
                <w:div w:id="1965311702">
                  <w:marLeft w:val="0"/>
                  <w:marRight w:val="0"/>
                  <w:marTop w:val="0"/>
                  <w:marBottom w:val="0"/>
                  <w:divBdr>
                    <w:top w:val="none" w:sz="0" w:space="0" w:color="auto"/>
                    <w:left w:val="none" w:sz="0" w:space="0" w:color="auto"/>
                    <w:bottom w:val="none" w:sz="0" w:space="0" w:color="auto"/>
                    <w:right w:val="none" w:sz="0" w:space="0" w:color="auto"/>
                  </w:divBdr>
                  <w:divsChild>
                    <w:div w:id="1896743028">
                      <w:marLeft w:val="0"/>
                      <w:marRight w:val="0"/>
                      <w:marTop w:val="0"/>
                      <w:marBottom w:val="0"/>
                      <w:divBdr>
                        <w:top w:val="single" w:sz="6" w:space="0" w:color="CFCFCF"/>
                        <w:left w:val="single" w:sz="6" w:space="0" w:color="CFCFCF"/>
                        <w:bottom w:val="single" w:sz="6" w:space="0" w:color="CFCFCF"/>
                        <w:right w:val="single" w:sz="6" w:space="0" w:color="CFCFCF"/>
                      </w:divBdr>
                      <w:divsChild>
                        <w:div w:id="37415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729352">
          <w:marLeft w:val="0"/>
          <w:marRight w:val="0"/>
          <w:marTop w:val="0"/>
          <w:marBottom w:val="0"/>
          <w:divBdr>
            <w:top w:val="single" w:sz="6" w:space="4" w:color="auto"/>
            <w:left w:val="single" w:sz="6" w:space="4" w:color="auto"/>
            <w:bottom w:val="single" w:sz="6" w:space="4" w:color="auto"/>
            <w:right w:val="single" w:sz="6" w:space="4" w:color="auto"/>
          </w:divBdr>
          <w:divsChild>
            <w:div w:id="244342420">
              <w:marLeft w:val="0"/>
              <w:marRight w:val="0"/>
              <w:marTop w:val="0"/>
              <w:marBottom w:val="0"/>
              <w:divBdr>
                <w:top w:val="none" w:sz="0" w:space="0" w:color="auto"/>
                <w:left w:val="none" w:sz="0" w:space="0" w:color="auto"/>
                <w:bottom w:val="none" w:sz="0" w:space="0" w:color="auto"/>
                <w:right w:val="none" w:sz="0" w:space="0" w:color="auto"/>
              </w:divBdr>
              <w:divsChild>
                <w:div w:id="1390417061">
                  <w:marLeft w:val="0"/>
                  <w:marRight w:val="0"/>
                  <w:marTop w:val="0"/>
                  <w:marBottom w:val="0"/>
                  <w:divBdr>
                    <w:top w:val="none" w:sz="0" w:space="0" w:color="auto"/>
                    <w:left w:val="none" w:sz="0" w:space="0" w:color="auto"/>
                    <w:bottom w:val="none" w:sz="0" w:space="0" w:color="auto"/>
                    <w:right w:val="none" w:sz="0" w:space="0" w:color="auto"/>
                  </w:divBdr>
                  <w:divsChild>
                    <w:div w:id="1018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180">
              <w:marLeft w:val="0"/>
              <w:marRight w:val="0"/>
              <w:marTop w:val="0"/>
              <w:marBottom w:val="0"/>
              <w:divBdr>
                <w:top w:val="none" w:sz="0" w:space="0" w:color="auto"/>
                <w:left w:val="none" w:sz="0" w:space="0" w:color="auto"/>
                <w:bottom w:val="none" w:sz="0" w:space="0" w:color="auto"/>
                <w:right w:val="none" w:sz="0" w:space="0" w:color="auto"/>
              </w:divBdr>
              <w:divsChild>
                <w:div w:id="2022052320">
                  <w:marLeft w:val="0"/>
                  <w:marRight w:val="0"/>
                  <w:marTop w:val="0"/>
                  <w:marBottom w:val="0"/>
                  <w:divBdr>
                    <w:top w:val="none" w:sz="0" w:space="0" w:color="auto"/>
                    <w:left w:val="none" w:sz="0" w:space="0" w:color="auto"/>
                    <w:bottom w:val="none" w:sz="0" w:space="0" w:color="auto"/>
                    <w:right w:val="none" w:sz="0" w:space="0" w:color="auto"/>
                  </w:divBdr>
                  <w:divsChild>
                    <w:div w:id="58405931">
                      <w:marLeft w:val="0"/>
                      <w:marRight w:val="0"/>
                      <w:marTop w:val="0"/>
                      <w:marBottom w:val="0"/>
                      <w:divBdr>
                        <w:top w:val="single" w:sz="6" w:space="0" w:color="CFCFCF"/>
                        <w:left w:val="single" w:sz="6" w:space="0" w:color="CFCFCF"/>
                        <w:bottom w:val="single" w:sz="6" w:space="0" w:color="CFCFCF"/>
                        <w:right w:val="single" w:sz="6" w:space="0" w:color="CFCFCF"/>
                      </w:divBdr>
                      <w:divsChild>
                        <w:div w:id="15087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759816">
          <w:marLeft w:val="0"/>
          <w:marRight w:val="0"/>
          <w:marTop w:val="0"/>
          <w:marBottom w:val="0"/>
          <w:divBdr>
            <w:top w:val="single" w:sz="6" w:space="4" w:color="auto"/>
            <w:left w:val="single" w:sz="6" w:space="4" w:color="auto"/>
            <w:bottom w:val="single" w:sz="6" w:space="4" w:color="auto"/>
            <w:right w:val="single" w:sz="6" w:space="4" w:color="auto"/>
          </w:divBdr>
          <w:divsChild>
            <w:div w:id="884607421">
              <w:marLeft w:val="0"/>
              <w:marRight w:val="0"/>
              <w:marTop w:val="0"/>
              <w:marBottom w:val="0"/>
              <w:divBdr>
                <w:top w:val="none" w:sz="0" w:space="0" w:color="auto"/>
                <w:left w:val="none" w:sz="0" w:space="0" w:color="auto"/>
                <w:bottom w:val="none" w:sz="0" w:space="0" w:color="auto"/>
                <w:right w:val="none" w:sz="0" w:space="0" w:color="auto"/>
              </w:divBdr>
              <w:divsChild>
                <w:div w:id="273481979">
                  <w:marLeft w:val="0"/>
                  <w:marRight w:val="0"/>
                  <w:marTop w:val="0"/>
                  <w:marBottom w:val="0"/>
                  <w:divBdr>
                    <w:top w:val="none" w:sz="0" w:space="0" w:color="auto"/>
                    <w:left w:val="none" w:sz="0" w:space="0" w:color="auto"/>
                    <w:bottom w:val="none" w:sz="0" w:space="0" w:color="auto"/>
                    <w:right w:val="none" w:sz="0" w:space="0" w:color="auto"/>
                  </w:divBdr>
                  <w:divsChild>
                    <w:div w:id="1762876142">
                      <w:marLeft w:val="0"/>
                      <w:marRight w:val="0"/>
                      <w:marTop w:val="0"/>
                      <w:marBottom w:val="0"/>
                      <w:divBdr>
                        <w:top w:val="single" w:sz="6" w:space="0" w:color="CFCFCF"/>
                        <w:left w:val="single" w:sz="6" w:space="0" w:color="CFCFCF"/>
                        <w:bottom w:val="single" w:sz="6" w:space="0" w:color="CFCFCF"/>
                        <w:right w:val="single" w:sz="6" w:space="0" w:color="CFCFCF"/>
                      </w:divBdr>
                      <w:divsChild>
                        <w:div w:id="1966738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3510895">
              <w:marLeft w:val="0"/>
              <w:marRight w:val="0"/>
              <w:marTop w:val="0"/>
              <w:marBottom w:val="0"/>
              <w:divBdr>
                <w:top w:val="none" w:sz="0" w:space="0" w:color="auto"/>
                <w:left w:val="none" w:sz="0" w:space="0" w:color="auto"/>
                <w:bottom w:val="none" w:sz="0" w:space="0" w:color="auto"/>
                <w:right w:val="none" w:sz="0" w:space="0" w:color="auto"/>
              </w:divBdr>
              <w:divsChild>
                <w:div w:id="39398972">
                  <w:marLeft w:val="0"/>
                  <w:marRight w:val="0"/>
                  <w:marTop w:val="0"/>
                  <w:marBottom w:val="0"/>
                  <w:divBdr>
                    <w:top w:val="none" w:sz="0" w:space="0" w:color="auto"/>
                    <w:left w:val="none" w:sz="0" w:space="0" w:color="auto"/>
                    <w:bottom w:val="none" w:sz="0" w:space="0" w:color="auto"/>
                    <w:right w:val="none" w:sz="0" w:space="0" w:color="auto"/>
                  </w:divBdr>
                  <w:divsChild>
                    <w:div w:id="443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81090">
          <w:marLeft w:val="0"/>
          <w:marRight w:val="0"/>
          <w:marTop w:val="0"/>
          <w:marBottom w:val="0"/>
          <w:divBdr>
            <w:top w:val="single" w:sz="6" w:space="4" w:color="auto"/>
            <w:left w:val="single" w:sz="6" w:space="4" w:color="auto"/>
            <w:bottom w:val="single" w:sz="6" w:space="4" w:color="auto"/>
            <w:right w:val="single" w:sz="6" w:space="4" w:color="auto"/>
          </w:divBdr>
          <w:divsChild>
            <w:div w:id="731275183">
              <w:marLeft w:val="0"/>
              <w:marRight w:val="0"/>
              <w:marTop w:val="0"/>
              <w:marBottom w:val="0"/>
              <w:divBdr>
                <w:top w:val="none" w:sz="0" w:space="0" w:color="auto"/>
                <w:left w:val="none" w:sz="0" w:space="0" w:color="auto"/>
                <w:bottom w:val="none" w:sz="0" w:space="0" w:color="auto"/>
                <w:right w:val="none" w:sz="0" w:space="0" w:color="auto"/>
              </w:divBdr>
              <w:divsChild>
                <w:div w:id="1485658890">
                  <w:marLeft w:val="0"/>
                  <w:marRight w:val="0"/>
                  <w:marTop w:val="0"/>
                  <w:marBottom w:val="0"/>
                  <w:divBdr>
                    <w:top w:val="none" w:sz="0" w:space="0" w:color="auto"/>
                    <w:left w:val="none" w:sz="0" w:space="0" w:color="auto"/>
                    <w:bottom w:val="none" w:sz="0" w:space="0" w:color="auto"/>
                    <w:right w:val="none" w:sz="0" w:space="0" w:color="auto"/>
                  </w:divBdr>
                  <w:divsChild>
                    <w:div w:id="1730761986">
                      <w:marLeft w:val="0"/>
                      <w:marRight w:val="0"/>
                      <w:marTop w:val="0"/>
                      <w:marBottom w:val="0"/>
                      <w:divBdr>
                        <w:top w:val="single" w:sz="6" w:space="0" w:color="CFCFCF"/>
                        <w:left w:val="single" w:sz="6" w:space="0" w:color="CFCFCF"/>
                        <w:bottom w:val="single" w:sz="6" w:space="0" w:color="CFCFCF"/>
                        <w:right w:val="single" w:sz="6" w:space="0" w:color="CFCFCF"/>
                      </w:divBdr>
                      <w:divsChild>
                        <w:div w:id="704331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0572690">
          <w:marLeft w:val="0"/>
          <w:marRight w:val="0"/>
          <w:marTop w:val="0"/>
          <w:marBottom w:val="0"/>
          <w:divBdr>
            <w:top w:val="single" w:sz="6" w:space="4" w:color="auto"/>
            <w:left w:val="single" w:sz="6" w:space="4" w:color="auto"/>
            <w:bottom w:val="single" w:sz="6" w:space="4" w:color="auto"/>
            <w:right w:val="single" w:sz="6" w:space="4" w:color="auto"/>
          </w:divBdr>
          <w:divsChild>
            <w:div w:id="695693236">
              <w:marLeft w:val="0"/>
              <w:marRight w:val="0"/>
              <w:marTop w:val="0"/>
              <w:marBottom w:val="0"/>
              <w:divBdr>
                <w:top w:val="none" w:sz="0" w:space="0" w:color="auto"/>
                <w:left w:val="none" w:sz="0" w:space="0" w:color="auto"/>
                <w:bottom w:val="none" w:sz="0" w:space="0" w:color="auto"/>
                <w:right w:val="none" w:sz="0" w:space="0" w:color="auto"/>
              </w:divBdr>
              <w:divsChild>
                <w:div w:id="2081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5511">
          <w:marLeft w:val="0"/>
          <w:marRight w:val="0"/>
          <w:marTop w:val="0"/>
          <w:marBottom w:val="0"/>
          <w:divBdr>
            <w:top w:val="single" w:sz="6" w:space="4" w:color="auto"/>
            <w:left w:val="single" w:sz="6" w:space="4" w:color="auto"/>
            <w:bottom w:val="single" w:sz="6" w:space="4" w:color="auto"/>
            <w:right w:val="single" w:sz="6" w:space="4" w:color="auto"/>
          </w:divBdr>
          <w:divsChild>
            <w:div w:id="527452475">
              <w:marLeft w:val="0"/>
              <w:marRight w:val="0"/>
              <w:marTop w:val="0"/>
              <w:marBottom w:val="0"/>
              <w:divBdr>
                <w:top w:val="none" w:sz="0" w:space="0" w:color="auto"/>
                <w:left w:val="none" w:sz="0" w:space="0" w:color="auto"/>
                <w:bottom w:val="none" w:sz="0" w:space="0" w:color="auto"/>
                <w:right w:val="none" w:sz="0" w:space="0" w:color="auto"/>
              </w:divBdr>
              <w:divsChild>
                <w:div w:id="622466844">
                  <w:marLeft w:val="0"/>
                  <w:marRight w:val="0"/>
                  <w:marTop w:val="0"/>
                  <w:marBottom w:val="0"/>
                  <w:divBdr>
                    <w:top w:val="none" w:sz="0" w:space="0" w:color="auto"/>
                    <w:left w:val="none" w:sz="0" w:space="0" w:color="auto"/>
                    <w:bottom w:val="none" w:sz="0" w:space="0" w:color="auto"/>
                    <w:right w:val="none" w:sz="0" w:space="0" w:color="auto"/>
                  </w:divBdr>
                  <w:divsChild>
                    <w:div w:id="1660188781">
                      <w:marLeft w:val="0"/>
                      <w:marRight w:val="0"/>
                      <w:marTop w:val="0"/>
                      <w:marBottom w:val="0"/>
                      <w:divBdr>
                        <w:top w:val="single" w:sz="6" w:space="0" w:color="CFCFCF"/>
                        <w:left w:val="single" w:sz="6" w:space="0" w:color="CFCFCF"/>
                        <w:bottom w:val="single" w:sz="6" w:space="0" w:color="CFCFCF"/>
                        <w:right w:val="single" w:sz="6" w:space="0" w:color="CFCFCF"/>
                      </w:divBdr>
                      <w:divsChild>
                        <w:div w:id="554123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8848277">
              <w:marLeft w:val="0"/>
              <w:marRight w:val="0"/>
              <w:marTop w:val="0"/>
              <w:marBottom w:val="0"/>
              <w:divBdr>
                <w:top w:val="none" w:sz="0" w:space="0" w:color="auto"/>
                <w:left w:val="none" w:sz="0" w:space="0" w:color="auto"/>
                <w:bottom w:val="none" w:sz="0" w:space="0" w:color="auto"/>
                <w:right w:val="none" w:sz="0" w:space="0" w:color="auto"/>
              </w:divBdr>
              <w:divsChild>
                <w:div w:id="1785424769">
                  <w:marLeft w:val="0"/>
                  <w:marRight w:val="0"/>
                  <w:marTop w:val="0"/>
                  <w:marBottom w:val="0"/>
                  <w:divBdr>
                    <w:top w:val="none" w:sz="0" w:space="0" w:color="auto"/>
                    <w:left w:val="none" w:sz="0" w:space="0" w:color="auto"/>
                    <w:bottom w:val="none" w:sz="0" w:space="0" w:color="auto"/>
                    <w:right w:val="none" w:sz="0" w:space="0" w:color="auto"/>
                  </w:divBdr>
                  <w:divsChild>
                    <w:div w:id="1972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6218">
          <w:marLeft w:val="0"/>
          <w:marRight w:val="0"/>
          <w:marTop w:val="0"/>
          <w:marBottom w:val="0"/>
          <w:divBdr>
            <w:top w:val="single" w:sz="6" w:space="4" w:color="auto"/>
            <w:left w:val="single" w:sz="6" w:space="4" w:color="auto"/>
            <w:bottom w:val="single" w:sz="6" w:space="4" w:color="auto"/>
            <w:right w:val="single" w:sz="6" w:space="4" w:color="auto"/>
          </w:divBdr>
          <w:divsChild>
            <w:div w:id="225994405">
              <w:marLeft w:val="0"/>
              <w:marRight w:val="0"/>
              <w:marTop w:val="0"/>
              <w:marBottom w:val="0"/>
              <w:divBdr>
                <w:top w:val="none" w:sz="0" w:space="0" w:color="auto"/>
                <w:left w:val="none" w:sz="0" w:space="0" w:color="auto"/>
                <w:bottom w:val="none" w:sz="0" w:space="0" w:color="auto"/>
                <w:right w:val="none" w:sz="0" w:space="0" w:color="auto"/>
              </w:divBdr>
              <w:divsChild>
                <w:div w:id="1603950802">
                  <w:marLeft w:val="0"/>
                  <w:marRight w:val="0"/>
                  <w:marTop w:val="0"/>
                  <w:marBottom w:val="0"/>
                  <w:divBdr>
                    <w:top w:val="none" w:sz="0" w:space="0" w:color="auto"/>
                    <w:left w:val="none" w:sz="0" w:space="0" w:color="auto"/>
                    <w:bottom w:val="none" w:sz="0" w:space="0" w:color="auto"/>
                    <w:right w:val="none" w:sz="0" w:space="0" w:color="auto"/>
                  </w:divBdr>
                  <w:divsChild>
                    <w:div w:id="296225788">
                      <w:marLeft w:val="0"/>
                      <w:marRight w:val="0"/>
                      <w:marTop w:val="0"/>
                      <w:marBottom w:val="0"/>
                      <w:divBdr>
                        <w:top w:val="single" w:sz="6" w:space="0" w:color="CFCFCF"/>
                        <w:left w:val="single" w:sz="6" w:space="0" w:color="CFCFCF"/>
                        <w:bottom w:val="single" w:sz="6" w:space="0" w:color="CFCFCF"/>
                        <w:right w:val="single" w:sz="6" w:space="0" w:color="CFCFCF"/>
                      </w:divBdr>
                      <w:divsChild>
                        <w:div w:id="1147556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0207033">
              <w:marLeft w:val="0"/>
              <w:marRight w:val="0"/>
              <w:marTop w:val="0"/>
              <w:marBottom w:val="0"/>
              <w:divBdr>
                <w:top w:val="none" w:sz="0" w:space="0" w:color="auto"/>
                <w:left w:val="none" w:sz="0" w:space="0" w:color="auto"/>
                <w:bottom w:val="none" w:sz="0" w:space="0" w:color="auto"/>
                <w:right w:val="none" w:sz="0" w:space="0" w:color="auto"/>
              </w:divBdr>
              <w:divsChild>
                <w:div w:id="33190921">
                  <w:marLeft w:val="0"/>
                  <w:marRight w:val="0"/>
                  <w:marTop w:val="0"/>
                  <w:marBottom w:val="0"/>
                  <w:divBdr>
                    <w:top w:val="none" w:sz="0" w:space="0" w:color="auto"/>
                    <w:left w:val="none" w:sz="0" w:space="0" w:color="auto"/>
                    <w:bottom w:val="none" w:sz="0" w:space="0" w:color="auto"/>
                    <w:right w:val="none" w:sz="0" w:space="0" w:color="auto"/>
                  </w:divBdr>
                  <w:divsChild>
                    <w:div w:id="18445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61730">
          <w:marLeft w:val="0"/>
          <w:marRight w:val="0"/>
          <w:marTop w:val="0"/>
          <w:marBottom w:val="0"/>
          <w:divBdr>
            <w:top w:val="single" w:sz="6" w:space="4" w:color="auto"/>
            <w:left w:val="single" w:sz="6" w:space="4" w:color="auto"/>
            <w:bottom w:val="single" w:sz="6" w:space="4" w:color="auto"/>
            <w:right w:val="single" w:sz="6" w:space="4" w:color="auto"/>
          </w:divBdr>
          <w:divsChild>
            <w:div w:id="920256819">
              <w:marLeft w:val="0"/>
              <w:marRight w:val="0"/>
              <w:marTop w:val="0"/>
              <w:marBottom w:val="0"/>
              <w:divBdr>
                <w:top w:val="none" w:sz="0" w:space="0" w:color="auto"/>
                <w:left w:val="none" w:sz="0" w:space="0" w:color="auto"/>
                <w:bottom w:val="none" w:sz="0" w:space="0" w:color="auto"/>
                <w:right w:val="none" w:sz="0" w:space="0" w:color="auto"/>
              </w:divBdr>
              <w:divsChild>
                <w:div w:id="7565955">
                  <w:marLeft w:val="0"/>
                  <w:marRight w:val="0"/>
                  <w:marTop w:val="0"/>
                  <w:marBottom w:val="0"/>
                  <w:divBdr>
                    <w:top w:val="none" w:sz="0" w:space="0" w:color="auto"/>
                    <w:left w:val="none" w:sz="0" w:space="0" w:color="auto"/>
                    <w:bottom w:val="none" w:sz="0" w:space="0" w:color="auto"/>
                    <w:right w:val="none" w:sz="0" w:space="0" w:color="auto"/>
                  </w:divBdr>
                  <w:divsChild>
                    <w:div w:id="1066952608">
                      <w:marLeft w:val="0"/>
                      <w:marRight w:val="0"/>
                      <w:marTop w:val="0"/>
                      <w:marBottom w:val="0"/>
                      <w:divBdr>
                        <w:top w:val="single" w:sz="6" w:space="0" w:color="CFCFCF"/>
                        <w:left w:val="single" w:sz="6" w:space="0" w:color="CFCFCF"/>
                        <w:bottom w:val="single" w:sz="6" w:space="0" w:color="CFCFCF"/>
                        <w:right w:val="single" w:sz="6" w:space="0" w:color="CFCFCF"/>
                      </w:divBdr>
                      <w:divsChild>
                        <w:div w:id="50806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639135">
          <w:marLeft w:val="0"/>
          <w:marRight w:val="0"/>
          <w:marTop w:val="0"/>
          <w:marBottom w:val="0"/>
          <w:divBdr>
            <w:top w:val="single" w:sz="6" w:space="4" w:color="auto"/>
            <w:left w:val="single" w:sz="6" w:space="4" w:color="auto"/>
            <w:bottom w:val="single" w:sz="6" w:space="4" w:color="auto"/>
            <w:right w:val="single" w:sz="6" w:space="4" w:color="auto"/>
          </w:divBdr>
          <w:divsChild>
            <w:div w:id="855190684">
              <w:marLeft w:val="0"/>
              <w:marRight w:val="0"/>
              <w:marTop w:val="0"/>
              <w:marBottom w:val="0"/>
              <w:divBdr>
                <w:top w:val="none" w:sz="0" w:space="0" w:color="auto"/>
                <w:left w:val="none" w:sz="0" w:space="0" w:color="auto"/>
                <w:bottom w:val="none" w:sz="0" w:space="0" w:color="auto"/>
                <w:right w:val="none" w:sz="0" w:space="0" w:color="auto"/>
              </w:divBdr>
              <w:divsChild>
                <w:div w:id="1614746103">
                  <w:marLeft w:val="0"/>
                  <w:marRight w:val="0"/>
                  <w:marTop w:val="0"/>
                  <w:marBottom w:val="0"/>
                  <w:divBdr>
                    <w:top w:val="none" w:sz="0" w:space="0" w:color="auto"/>
                    <w:left w:val="none" w:sz="0" w:space="0" w:color="auto"/>
                    <w:bottom w:val="none" w:sz="0" w:space="0" w:color="auto"/>
                    <w:right w:val="none" w:sz="0" w:space="0" w:color="auto"/>
                  </w:divBdr>
                  <w:divsChild>
                    <w:div w:id="406265717">
                      <w:marLeft w:val="0"/>
                      <w:marRight w:val="0"/>
                      <w:marTop w:val="0"/>
                      <w:marBottom w:val="0"/>
                      <w:divBdr>
                        <w:top w:val="single" w:sz="6" w:space="0" w:color="CFCFCF"/>
                        <w:left w:val="single" w:sz="6" w:space="0" w:color="CFCFCF"/>
                        <w:bottom w:val="single" w:sz="6" w:space="0" w:color="CFCFCF"/>
                        <w:right w:val="single" w:sz="6" w:space="0" w:color="CFCFCF"/>
                      </w:divBdr>
                      <w:divsChild>
                        <w:div w:id="28378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0143696">
          <w:marLeft w:val="0"/>
          <w:marRight w:val="0"/>
          <w:marTop w:val="0"/>
          <w:marBottom w:val="0"/>
          <w:divBdr>
            <w:top w:val="single" w:sz="6" w:space="4" w:color="auto"/>
            <w:left w:val="single" w:sz="6" w:space="4" w:color="auto"/>
            <w:bottom w:val="single" w:sz="6" w:space="4" w:color="auto"/>
            <w:right w:val="single" w:sz="6" w:space="4" w:color="auto"/>
          </w:divBdr>
          <w:divsChild>
            <w:div w:id="950089695">
              <w:marLeft w:val="0"/>
              <w:marRight w:val="0"/>
              <w:marTop w:val="0"/>
              <w:marBottom w:val="0"/>
              <w:divBdr>
                <w:top w:val="none" w:sz="0" w:space="0" w:color="auto"/>
                <w:left w:val="none" w:sz="0" w:space="0" w:color="auto"/>
                <w:bottom w:val="none" w:sz="0" w:space="0" w:color="auto"/>
                <w:right w:val="none" w:sz="0" w:space="0" w:color="auto"/>
              </w:divBdr>
              <w:divsChild>
                <w:div w:id="2040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9346">
      <w:bodyDiv w:val="1"/>
      <w:marLeft w:val="0"/>
      <w:marRight w:val="0"/>
      <w:marTop w:val="0"/>
      <w:marBottom w:val="0"/>
      <w:divBdr>
        <w:top w:val="none" w:sz="0" w:space="0" w:color="auto"/>
        <w:left w:val="none" w:sz="0" w:space="0" w:color="auto"/>
        <w:bottom w:val="none" w:sz="0" w:space="0" w:color="auto"/>
        <w:right w:val="none" w:sz="0" w:space="0" w:color="auto"/>
      </w:divBdr>
    </w:div>
    <w:div w:id="1793476692">
      <w:bodyDiv w:val="1"/>
      <w:marLeft w:val="0"/>
      <w:marRight w:val="0"/>
      <w:marTop w:val="0"/>
      <w:marBottom w:val="0"/>
      <w:divBdr>
        <w:top w:val="none" w:sz="0" w:space="0" w:color="auto"/>
        <w:left w:val="none" w:sz="0" w:space="0" w:color="auto"/>
        <w:bottom w:val="none" w:sz="0" w:space="0" w:color="auto"/>
        <w:right w:val="none" w:sz="0" w:space="0" w:color="auto"/>
      </w:divBdr>
    </w:div>
    <w:div w:id="199081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ba.com/article/2017/07/01/nba-salary-cap-set-2017-18-season-99093-million"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fivethirtyeight.com/features/projecting-the-top-50-players-in-the-2015-nba-draft-cla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ian\Desktop\Capstone\NBA_Player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ian\Desktop\Capstone\NBA_biometric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ian\Desktop\Capstone\NBA_biometric_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Distribution</a:t>
            </a:r>
            <a:r>
              <a:rPr lang="en-US" b="1" baseline="0">
                <a:solidFill>
                  <a:sysClr val="windowText" lastClr="000000"/>
                </a:solidFill>
              </a:rPr>
              <a:t> of Players by Position</a:t>
            </a:r>
            <a:endParaRPr lang="en-US" b="1">
              <a:solidFill>
                <a:sysClr val="windowText" lastClr="000000"/>
              </a:solidFill>
            </a:endParaRPr>
          </a:p>
        </c:rich>
      </c:tx>
      <c:layout>
        <c:manualLayout>
          <c:xMode val="edge"/>
          <c:yMode val="edge"/>
          <c:x val="0.1593188471633353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7DB-4C96-99DE-78CAB6F8C67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7DB-4C96-99DE-78CAB6F8C67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7DB-4C96-99DE-78CAB6F8C675}"/>
              </c:ext>
            </c:extLst>
          </c:dPt>
          <c:dLbls>
            <c:dLbl>
              <c:idx val="2"/>
              <c:layout>
                <c:manualLayout>
                  <c:x val="8.3075459317585296E-2"/>
                  <c:y val="0.121128973461650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7DB-4C96-99DE-78CAB6F8C675}"/>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Sheet1!$H$4:$H$6</c:f>
              <c:strCache>
                <c:ptCount val="3"/>
                <c:pt idx="0">
                  <c:v>Guards</c:v>
                </c:pt>
                <c:pt idx="1">
                  <c:v>Forwards</c:v>
                </c:pt>
                <c:pt idx="2">
                  <c:v>Centers</c:v>
                </c:pt>
              </c:strCache>
            </c:strRef>
          </c:cat>
          <c:val>
            <c:numRef>
              <c:f>Sheet1!$J$4:$J$6</c:f>
              <c:numCache>
                <c:formatCode>0.0%</c:formatCode>
                <c:ptCount val="3"/>
                <c:pt idx="0">
                  <c:v>0.46907216494845361</c:v>
                </c:pt>
                <c:pt idx="1">
                  <c:v>0.38144329896907214</c:v>
                </c:pt>
                <c:pt idx="2">
                  <c:v>0.14948453608247422</c:v>
                </c:pt>
              </c:numCache>
            </c:numRef>
          </c:val>
          <c:extLst>
            <c:ext xmlns:c16="http://schemas.microsoft.com/office/drawing/2014/chart" uri="{C3380CC4-5D6E-409C-BE32-E72D297353CC}">
              <c16:uniqueId val="{00000006-77DB-4C96-99DE-78CAB6F8C67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22159675953967292"/>
          <c:y val="0.79492745698454359"/>
          <c:w val="0.56321648495861099"/>
          <c:h val="8.9331802274715655E-2"/>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400" b="1" dirty="0">
                <a:solidFill>
                  <a:sysClr val="windowText" lastClr="000000"/>
                </a:solidFill>
              </a:rPr>
              <a:t>Distribution of Players by Draft Year</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00206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628B-41BD-8110-D11C16E266EC}"/>
              </c:ext>
            </c:extLst>
          </c:dPt>
          <c:dPt>
            <c:idx val="1"/>
            <c:invertIfNegative val="0"/>
            <c:bubble3D val="0"/>
            <c:spPr>
              <a:solidFill>
                <a:srgbClr val="002060"/>
              </a:solidFill>
              <a:ln>
                <a:noFill/>
              </a:ln>
              <a:effectLst/>
            </c:spPr>
            <c:extLst>
              <c:ext xmlns:c16="http://schemas.microsoft.com/office/drawing/2014/chart" uri="{C3380CC4-5D6E-409C-BE32-E72D297353CC}">
                <c16:uniqueId val="{00000003-628B-41BD-8110-D11C16E266EC}"/>
              </c:ext>
            </c:extLst>
          </c:dPt>
          <c:dPt>
            <c:idx val="2"/>
            <c:invertIfNegative val="0"/>
            <c:bubble3D val="0"/>
            <c:spPr>
              <a:solidFill>
                <a:srgbClr val="002060"/>
              </a:solidFill>
              <a:ln>
                <a:noFill/>
              </a:ln>
              <a:effectLst/>
            </c:spPr>
            <c:extLst>
              <c:ext xmlns:c16="http://schemas.microsoft.com/office/drawing/2014/chart" uri="{C3380CC4-5D6E-409C-BE32-E72D297353CC}">
                <c16:uniqueId val="{00000005-628B-41BD-8110-D11C16E266EC}"/>
              </c:ext>
            </c:extLst>
          </c:dPt>
          <c:dPt>
            <c:idx val="3"/>
            <c:invertIfNegative val="0"/>
            <c:bubble3D val="0"/>
            <c:spPr>
              <a:solidFill>
                <a:srgbClr val="002060"/>
              </a:solidFill>
              <a:ln>
                <a:noFill/>
              </a:ln>
              <a:effectLst/>
            </c:spPr>
            <c:extLst>
              <c:ext xmlns:c16="http://schemas.microsoft.com/office/drawing/2014/chart" uri="{C3380CC4-5D6E-409C-BE32-E72D297353CC}">
                <c16:uniqueId val="{00000007-628B-41BD-8110-D11C16E266EC}"/>
              </c:ext>
            </c:extLst>
          </c:dPt>
          <c:dPt>
            <c:idx val="4"/>
            <c:invertIfNegative val="0"/>
            <c:bubble3D val="0"/>
            <c:spPr>
              <a:solidFill>
                <a:srgbClr val="002060"/>
              </a:solidFill>
              <a:ln>
                <a:noFill/>
              </a:ln>
              <a:effectLst/>
            </c:spPr>
            <c:extLst>
              <c:ext xmlns:c16="http://schemas.microsoft.com/office/drawing/2014/chart" uri="{C3380CC4-5D6E-409C-BE32-E72D297353CC}">
                <c16:uniqueId val="{00000009-628B-41BD-8110-D11C16E266EC}"/>
              </c:ext>
            </c:extLst>
          </c:dPt>
          <c:dLbls>
            <c:dLbl>
              <c:idx val="0"/>
              <c:layout>
                <c:manualLayout>
                  <c:x val="0"/>
                  <c:y val="8.801618547681540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28B-41BD-8110-D11C16E266EC}"/>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rgbClr val="FFFF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Graphs!$G$2:$G$7</c:f>
              <c:numCache>
                <c:formatCode>General</c:formatCode>
                <c:ptCount val="6"/>
                <c:pt idx="0">
                  <c:v>2009</c:v>
                </c:pt>
                <c:pt idx="1">
                  <c:v>2010</c:v>
                </c:pt>
                <c:pt idx="2">
                  <c:v>2011</c:v>
                </c:pt>
                <c:pt idx="3">
                  <c:v>2012</c:v>
                </c:pt>
                <c:pt idx="4">
                  <c:v>2013</c:v>
                </c:pt>
                <c:pt idx="5">
                  <c:v>2014</c:v>
                </c:pt>
              </c:numCache>
            </c:numRef>
          </c:cat>
          <c:val>
            <c:numRef>
              <c:f>Graphs!$I$2:$I$7</c:f>
              <c:numCache>
                <c:formatCode>0.0%</c:formatCode>
                <c:ptCount val="6"/>
                <c:pt idx="0">
                  <c:v>2.0618556701030927E-2</c:v>
                </c:pt>
                <c:pt idx="1">
                  <c:v>0.17010309278350516</c:v>
                </c:pt>
                <c:pt idx="2">
                  <c:v>0.20618556701030927</c:v>
                </c:pt>
                <c:pt idx="3">
                  <c:v>0.2422680412371134</c:v>
                </c:pt>
                <c:pt idx="4">
                  <c:v>0.19072164948453607</c:v>
                </c:pt>
                <c:pt idx="5">
                  <c:v>0.17010309278350516</c:v>
                </c:pt>
              </c:numCache>
            </c:numRef>
          </c:val>
          <c:extLst>
            <c:ext xmlns:c16="http://schemas.microsoft.com/office/drawing/2014/chart" uri="{C3380CC4-5D6E-409C-BE32-E72D297353CC}">
              <c16:uniqueId val="{0000000A-628B-41BD-8110-D11C16E266EC}"/>
            </c:ext>
          </c:extLst>
        </c:ser>
        <c:dLbls>
          <c:showLegendKey val="0"/>
          <c:showVal val="0"/>
          <c:showCatName val="0"/>
          <c:showSerName val="0"/>
          <c:showPercent val="0"/>
          <c:showBubbleSize val="0"/>
        </c:dLbls>
        <c:gapWidth val="100"/>
        <c:axId val="484293232"/>
        <c:axId val="484292576"/>
      </c:barChart>
      <c:catAx>
        <c:axId val="484293232"/>
        <c:scaling>
          <c:orientation val="minMax"/>
        </c:scaling>
        <c:delete val="0"/>
        <c:axPos val="b"/>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484292576"/>
        <c:crosses val="autoZero"/>
        <c:auto val="1"/>
        <c:lblAlgn val="ctr"/>
        <c:lblOffset val="100"/>
        <c:noMultiLvlLbl val="0"/>
      </c:catAx>
      <c:valAx>
        <c:axId val="4842925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48429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400" b="1" dirty="0">
                <a:solidFill>
                  <a:sysClr val="windowText" lastClr="000000"/>
                </a:solidFill>
              </a:rPr>
              <a:t>Players by Age at Draft – Bar graph</a:t>
            </a:r>
          </a:p>
          <a:p>
            <a:pPr>
              <a:defRPr sz="1600"/>
            </a:pPr>
            <a:r>
              <a:rPr lang="en-US" sz="1400" b="1" dirty="0">
                <a:solidFill>
                  <a:sysClr val="windowText" lastClr="000000"/>
                </a:solidFill>
              </a:rPr>
              <a:t>Players by Age and Still in League – Line graph</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5"/>
            </a:solidFill>
            <a:ln>
              <a:noFill/>
            </a:ln>
            <a:effectLst/>
          </c:spPr>
          <c:invertIfNegative val="0"/>
          <c:dPt>
            <c:idx val="0"/>
            <c:invertIfNegative val="0"/>
            <c:bubble3D val="0"/>
            <c:spPr>
              <a:solidFill>
                <a:schemeClr val="accent5"/>
              </a:solidFill>
              <a:ln>
                <a:noFill/>
              </a:ln>
              <a:effectLst/>
            </c:spPr>
            <c:extLst>
              <c:ext xmlns:c16="http://schemas.microsoft.com/office/drawing/2014/chart" uri="{C3380CC4-5D6E-409C-BE32-E72D297353CC}">
                <c16:uniqueId val="{00000001-0B4F-4950-8B08-49507892B5C7}"/>
              </c:ext>
            </c:extLst>
          </c:dPt>
          <c:dPt>
            <c:idx val="1"/>
            <c:invertIfNegative val="0"/>
            <c:bubble3D val="0"/>
            <c:spPr>
              <a:solidFill>
                <a:schemeClr val="accent5"/>
              </a:solidFill>
              <a:ln>
                <a:noFill/>
              </a:ln>
              <a:effectLst/>
            </c:spPr>
            <c:extLst>
              <c:ext xmlns:c16="http://schemas.microsoft.com/office/drawing/2014/chart" uri="{C3380CC4-5D6E-409C-BE32-E72D297353CC}">
                <c16:uniqueId val="{00000003-0B4F-4950-8B08-49507892B5C7}"/>
              </c:ext>
            </c:extLst>
          </c:dPt>
          <c:dPt>
            <c:idx val="2"/>
            <c:invertIfNegative val="0"/>
            <c:bubble3D val="0"/>
            <c:spPr>
              <a:solidFill>
                <a:schemeClr val="accent5"/>
              </a:solidFill>
              <a:ln>
                <a:noFill/>
              </a:ln>
              <a:effectLst/>
            </c:spPr>
            <c:extLst>
              <c:ext xmlns:c16="http://schemas.microsoft.com/office/drawing/2014/chart" uri="{C3380CC4-5D6E-409C-BE32-E72D297353CC}">
                <c16:uniqueId val="{00000005-0B4F-4950-8B08-49507892B5C7}"/>
              </c:ext>
            </c:extLst>
          </c:dPt>
          <c:dPt>
            <c:idx val="3"/>
            <c:invertIfNegative val="0"/>
            <c:bubble3D val="0"/>
            <c:spPr>
              <a:solidFill>
                <a:schemeClr val="accent5"/>
              </a:solidFill>
              <a:ln>
                <a:noFill/>
              </a:ln>
              <a:effectLst/>
            </c:spPr>
            <c:extLst>
              <c:ext xmlns:c16="http://schemas.microsoft.com/office/drawing/2014/chart" uri="{C3380CC4-5D6E-409C-BE32-E72D297353CC}">
                <c16:uniqueId val="{00000007-0B4F-4950-8B08-49507892B5C7}"/>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0B4F-4950-8B08-49507892B5C7}"/>
              </c:ext>
            </c:extLst>
          </c:dPt>
          <c:dLbls>
            <c:dLbl>
              <c:idx val="0"/>
              <c:layout>
                <c:manualLayout>
                  <c:x val="0"/>
                  <c:y val="8.801618547681540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4F-4950-8B08-49507892B5C7}"/>
                </c:ext>
              </c:extLst>
            </c:dLbl>
            <c:dLbl>
              <c:idx val="4"/>
              <c:layout>
                <c:manualLayout>
                  <c:x val="-7.6521655737594728E-17"/>
                  <c:y val="0.2380585335704976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B4F-4950-8B08-49507892B5C7}"/>
                </c:ext>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rgbClr val="00206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Graphs!$K$2:$K$8</c:f>
              <c:numCache>
                <c:formatCode>General</c:formatCode>
                <c:ptCount val="7"/>
                <c:pt idx="0">
                  <c:v>19</c:v>
                </c:pt>
                <c:pt idx="1">
                  <c:v>20</c:v>
                </c:pt>
                <c:pt idx="2">
                  <c:v>21</c:v>
                </c:pt>
                <c:pt idx="3">
                  <c:v>22</c:v>
                </c:pt>
                <c:pt idx="4">
                  <c:v>23</c:v>
                </c:pt>
                <c:pt idx="5">
                  <c:v>24</c:v>
                </c:pt>
                <c:pt idx="6">
                  <c:v>27</c:v>
                </c:pt>
              </c:numCache>
            </c:numRef>
          </c:cat>
          <c:val>
            <c:numRef>
              <c:f>Graphs!$L$2:$L$8</c:f>
              <c:numCache>
                <c:formatCode>General</c:formatCode>
                <c:ptCount val="7"/>
                <c:pt idx="0">
                  <c:v>11</c:v>
                </c:pt>
                <c:pt idx="1">
                  <c:v>31</c:v>
                </c:pt>
                <c:pt idx="2">
                  <c:v>41</c:v>
                </c:pt>
                <c:pt idx="3">
                  <c:v>50</c:v>
                </c:pt>
                <c:pt idx="4">
                  <c:v>38</c:v>
                </c:pt>
                <c:pt idx="5">
                  <c:v>22</c:v>
                </c:pt>
                <c:pt idx="6">
                  <c:v>1</c:v>
                </c:pt>
              </c:numCache>
            </c:numRef>
          </c:val>
          <c:extLst>
            <c:ext xmlns:c16="http://schemas.microsoft.com/office/drawing/2014/chart" uri="{C3380CC4-5D6E-409C-BE32-E72D297353CC}">
              <c16:uniqueId val="{0000000A-0B4F-4950-8B08-49507892B5C7}"/>
            </c:ext>
          </c:extLst>
        </c:ser>
        <c:dLbls>
          <c:showLegendKey val="0"/>
          <c:showVal val="0"/>
          <c:showCatName val="0"/>
          <c:showSerName val="0"/>
          <c:showPercent val="0"/>
          <c:showBubbleSize val="0"/>
        </c:dLbls>
        <c:gapWidth val="100"/>
        <c:axId val="484293232"/>
        <c:axId val="484292576"/>
      </c:barChart>
      <c:lineChart>
        <c:grouping val="stacked"/>
        <c:varyColors val="0"/>
        <c:ser>
          <c:idx val="1"/>
          <c:order val="1"/>
          <c:tx>
            <c:strRef>
              <c:f>Graphs!$N$2:$N$8</c:f>
              <c:strCache>
                <c:ptCount val="7"/>
                <c:pt idx="0">
                  <c:v>82%</c:v>
                </c:pt>
                <c:pt idx="1">
                  <c:v>84%</c:v>
                </c:pt>
                <c:pt idx="2">
                  <c:v>63%</c:v>
                </c:pt>
                <c:pt idx="3">
                  <c:v>52%</c:v>
                </c:pt>
                <c:pt idx="4">
                  <c:v>37%</c:v>
                </c:pt>
                <c:pt idx="5">
                  <c:v>55%</c:v>
                </c:pt>
                <c:pt idx="6">
                  <c:v>0%</c:v>
                </c:pt>
              </c:strCache>
            </c:strRef>
          </c:tx>
          <c:spPr>
            <a:ln w="28575" cap="rnd">
              <a:solidFill>
                <a:srgbClr val="002060"/>
              </a:solidFill>
              <a:round/>
            </a:ln>
            <a:effectLst/>
          </c:spPr>
          <c:marker>
            <c:symbol val="circle"/>
            <c:size val="8"/>
            <c:spPr>
              <a:solidFill>
                <a:schemeClr val="accent6">
                  <a:lumMod val="75000"/>
                </a:schemeClr>
              </a:solidFill>
              <a:ln w="9525">
                <a:noFill/>
              </a:ln>
              <a:effectLst/>
            </c:spPr>
          </c:marker>
          <c:dLbls>
            <c:dLbl>
              <c:idx val="0"/>
              <c:layout>
                <c:manualLayout>
                  <c:x val="-4.6325660976446248E-2"/>
                  <c:y val="-4.09371737879633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B4F-4950-8B08-49507892B5C7}"/>
                </c:ext>
              </c:extLst>
            </c:dLbl>
            <c:dLbl>
              <c:idx val="1"/>
              <c:layout>
                <c:manualLayout>
                  <c:x val="-4.6325660976446234E-2"/>
                  <c:y val="-2.87109913380224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B4F-4950-8B08-49507892B5C7}"/>
                </c:ext>
              </c:extLst>
            </c:dLbl>
            <c:dLbl>
              <c:idx val="3"/>
              <c:layout>
                <c:manualLayout>
                  <c:x val="-3.7977747552196232E-2"/>
                  <c:y val="-4.90879620879239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B4F-4950-8B08-49507892B5C7}"/>
                </c:ext>
              </c:extLst>
            </c:dLbl>
            <c:dLbl>
              <c:idx val="4"/>
              <c:layout>
                <c:manualLayout>
                  <c:x val="-3.7977747552196309E-2"/>
                  <c:y val="-5.31633562379041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B4F-4950-8B08-49507892B5C7}"/>
                </c:ext>
              </c:extLst>
            </c:dLbl>
            <c:dLbl>
              <c:idx val="5"/>
              <c:layout>
                <c:manualLayout>
                  <c:x val="-4.6325660976446234E-2"/>
                  <c:y val="-3.6861779637983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B4F-4950-8B08-49507892B5C7}"/>
                </c:ext>
              </c:extLst>
            </c:dLbl>
            <c:dLbl>
              <c:idx val="6"/>
              <c:layout>
                <c:manualLayout>
                  <c:x val="-3.683516798450312E-2"/>
                  <c:y val="-0.1142942684876083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B4F-4950-8B08-49507892B5C7}"/>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accent6">
                        <a:lumMod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Graphs!$N$2:$N$8</c:f>
              <c:numCache>
                <c:formatCode>0%</c:formatCode>
                <c:ptCount val="7"/>
                <c:pt idx="0">
                  <c:v>0.81818181818181823</c:v>
                </c:pt>
                <c:pt idx="1">
                  <c:v>0.83870967741935487</c:v>
                </c:pt>
                <c:pt idx="2">
                  <c:v>0.63414634146341464</c:v>
                </c:pt>
                <c:pt idx="3">
                  <c:v>0.52</c:v>
                </c:pt>
                <c:pt idx="4">
                  <c:v>0.36842105263157893</c:v>
                </c:pt>
                <c:pt idx="5">
                  <c:v>0.54545454545454541</c:v>
                </c:pt>
                <c:pt idx="6">
                  <c:v>0</c:v>
                </c:pt>
              </c:numCache>
            </c:numRef>
          </c:val>
          <c:smooth val="0"/>
          <c:extLst>
            <c:ext xmlns:c16="http://schemas.microsoft.com/office/drawing/2014/chart" uri="{C3380CC4-5D6E-409C-BE32-E72D297353CC}">
              <c16:uniqueId val="{00000011-0B4F-4950-8B08-49507892B5C7}"/>
            </c:ext>
          </c:extLst>
        </c:ser>
        <c:dLbls>
          <c:showLegendKey val="0"/>
          <c:showVal val="0"/>
          <c:showCatName val="0"/>
          <c:showSerName val="0"/>
          <c:showPercent val="0"/>
          <c:showBubbleSize val="0"/>
        </c:dLbls>
        <c:marker val="1"/>
        <c:smooth val="0"/>
        <c:axId val="564592064"/>
        <c:axId val="564588456"/>
      </c:lineChart>
      <c:catAx>
        <c:axId val="48429323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US" sz="1100" b="1" dirty="0">
                    <a:solidFill>
                      <a:sysClr val="windowText" lastClr="000000"/>
                    </a:solidFill>
                  </a:rPr>
                  <a:t>Age at Draft</a:t>
                </a:r>
              </a:p>
            </c:rich>
          </c:tx>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484292576"/>
        <c:crosses val="autoZero"/>
        <c:auto val="1"/>
        <c:lblAlgn val="ctr"/>
        <c:lblOffset val="100"/>
        <c:noMultiLvlLbl val="0"/>
      </c:catAx>
      <c:valAx>
        <c:axId val="48429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484293232"/>
        <c:crosses val="autoZero"/>
        <c:crossBetween val="between"/>
      </c:valAx>
      <c:valAx>
        <c:axId val="564588456"/>
        <c:scaling>
          <c:orientation val="minMax"/>
          <c:max val="1"/>
        </c:scaling>
        <c:delete val="0"/>
        <c:axPos val="r"/>
        <c:minorGridlines>
          <c:spPr>
            <a:ln w="9525" cap="flat" cmpd="sng" algn="ctr">
              <a:solidFill>
                <a:schemeClr val="tx1">
                  <a:lumMod val="5000"/>
                  <a:lumOff val="95000"/>
                </a:schemeClr>
              </a:solidFill>
              <a:round/>
            </a:ln>
            <a:effectLst/>
          </c:spPr>
        </c:min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564592064"/>
        <c:crosses val="max"/>
        <c:crossBetween val="between"/>
      </c:valAx>
      <c:catAx>
        <c:axId val="564592064"/>
        <c:scaling>
          <c:orientation val="minMax"/>
        </c:scaling>
        <c:delete val="1"/>
        <c:axPos val="b"/>
        <c:majorTickMark val="out"/>
        <c:minorTickMark val="none"/>
        <c:tickLblPos val="nextTo"/>
        <c:crossAx val="5645884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266</TotalTime>
  <Pages>17</Pages>
  <Words>4726</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31602</CharactersWithSpaces>
  <SharedDoc>false</SharedDoc>
  <HLinks>
    <vt:vector size="24" baseType="variant">
      <vt:variant>
        <vt:i4>8192046</vt:i4>
      </vt:variant>
      <vt:variant>
        <vt:i4>9</vt:i4>
      </vt:variant>
      <vt:variant>
        <vt:i4>0</vt:i4>
      </vt:variant>
      <vt:variant>
        <vt:i4>5</vt:i4>
      </vt:variant>
      <vt:variant>
        <vt:lpwstr>https://data.world/achou/nba-draft-combine-measurements</vt:lpwstr>
      </vt:variant>
      <vt:variant>
        <vt:lpwstr/>
      </vt:variant>
      <vt:variant>
        <vt:i4>1966167</vt:i4>
      </vt:variant>
      <vt:variant>
        <vt:i4>6</vt:i4>
      </vt:variant>
      <vt:variant>
        <vt:i4>0</vt:i4>
      </vt:variant>
      <vt:variant>
        <vt:i4>5</vt:i4>
      </vt:variant>
      <vt:variant>
        <vt:lpwstr>http://www.nba.com/article/2017/07/01/nba-salary-cap-set-2017-18-season-99093-million</vt:lpwstr>
      </vt:variant>
      <vt:variant>
        <vt:lpwstr/>
      </vt:variant>
      <vt:variant>
        <vt:i4>2162738</vt:i4>
      </vt:variant>
      <vt:variant>
        <vt:i4>3</vt:i4>
      </vt:variant>
      <vt:variant>
        <vt:i4>0</vt:i4>
      </vt:variant>
      <vt:variant>
        <vt:i4>5</vt:i4>
      </vt:variant>
      <vt:variant>
        <vt:lpwstr>http://www.nba.com/news/draft-lottery-history/</vt:lpwstr>
      </vt:variant>
      <vt:variant>
        <vt:lpwstr/>
      </vt:variant>
      <vt:variant>
        <vt:i4>7798899</vt:i4>
      </vt:variant>
      <vt:variant>
        <vt:i4>0</vt:i4>
      </vt:variant>
      <vt:variant>
        <vt:i4>0</vt:i4>
      </vt:variant>
      <vt:variant>
        <vt:i4>5</vt:i4>
      </vt:variant>
      <vt:variant>
        <vt:lpwstr>https://fivethirtyeight.com/features/projecting-the-top-50-players-in-the-2015-nba-draft-class/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Kolovich, Brian</cp:lastModifiedBy>
  <cp:revision>46</cp:revision>
  <cp:lastPrinted>2006-03-24T15:58:00Z</cp:lastPrinted>
  <dcterms:created xsi:type="dcterms:W3CDTF">2018-07-09T15:18:00Z</dcterms:created>
  <dcterms:modified xsi:type="dcterms:W3CDTF">2018-07-09T19:56:00Z</dcterms:modified>
</cp:coreProperties>
</file>